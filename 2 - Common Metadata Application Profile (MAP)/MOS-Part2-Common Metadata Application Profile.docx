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DFC" w:rsidRPr="006C1F65" w:rsidRDefault="00723DFC" w:rsidP="006C1F65">
      <w:pPr>
        <w:pStyle w:val="Heading1"/>
        <w:numPr>
          <w:ilvl w:val="0"/>
          <w:numId w:val="0"/>
        </w:numPr>
        <w:spacing w:after="120" w:line="240" w:lineRule="auto"/>
        <w:contextualSpacing/>
      </w:pPr>
      <w:r w:rsidRPr="006C1F65">
        <w:rPr>
          <w:rFonts w:eastAsia="Cambria" w:cs="Cambria"/>
          <w:bCs w:val="0"/>
          <w:szCs w:val="48"/>
        </w:rPr>
        <w:t>Version Control</w:t>
      </w:r>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6C1F65">
            <w:pPr>
              <w:pStyle w:val="Heading1"/>
              <w:numPr>
                <w:ilvl w:val="0"/>
                <w:numId w:val="0"/>
              </w:numPr>
              <w:rPr>
                <w:color w:val="0077C0"/>
                <w:sz w:val="24"/>
                <w:szCs w:val="72"/>
              </w:rPr>
            </w:pPr>
            <w:r>
              <w:rPr>
                <w:color w:val="0077C0"/>
                <w:sz w:val="24"/>
                <w:szCs w:val="72"/>
              </w:rPr>
              <w:t>Revision ID</w:t>
            </w:r>
          </w:p>
        </w:tc>
        <w:tc>
          <w:tcPr>
            <w:tcW w:w="1382" w:type="dxa"/>
          </w:tcPr>
          <w:p w:rsidR="00723DFC" w:rsidRDefault="00723DFC" w:rsidP="006C1F65">
            <w:pPr>
              <w:pStyle w:val="Heading1"/>
              <w:numPr>
                <w:ilvl w:val="0"/>
                <w:numId w:val="0"/>
              </w:numPr>
              <w:rPr>
                <w:color w:val="0077C0"/>
                <w:sz w:val="24"/>
                <w:szCs w:val="72"/>
              </w:rPr>
            </w:pPr>
            <w:r>
              <w:rPr>
                <w:color w:val="0077C0"/>
                <w:sz w:val="24"/>
                <w:szCs w:val="72"/>
              </w:rPr>
              <w:t>Date</w:t>
            </w:r>
          </w:p>
        </w:tc>
        <w:tc>
          <w:tcPr>
            <w:tcW w:w="2445" w:type="dxa"/>
          </w:tcPr>
          <w:p w:rsidR="00723DFC" w:rsidRDefault="00723DFC" w:rsidP="006C1F65">
            <w:pPr>
              <w:pStyle w:val="Heading1"/>
              <w:numPr>
                <w:ilvl w:val="0"/>
                <w:numId w:val="0"/>
              </w:numPr>
              <w:rPr>
                <w:color w:val="0077C0"/>
                <w:sz w:val="24"/>
                <w:szCs w:val="72"/>
              </w:rPr>
            </w:pPr>
            <w:r>
              <w:rPr>
                <w:color w:val="0077C0"/>
                <w:sz w:val="24"/>
                <w:szCs w:val="72"/>
              </w:rPr>
              <w:t>Editor</w:t>
            </w:r>
          </w:p>
        </w:tc>
        <w:tc>
          <w:tcPr>
            <w:tcW w:w="6390" w:type="dxa"/>
          </w:tcPr>
          <w:p w:rsidR="00723DFC" w:rsidRDefault="00723DFC" w:rsidP="006C1F65">
            <w:pPr>
              <w:pStyle w:val="Heading1"/>
              <w:numPr>
                <w:ilvl w:val="0"/>
                <w:numId w:val="0"/>
              </w:numPr>
              <w:rPr>
                <w:color w:val="0077C0"/>
                <w:sz w:val="24"/>
                <w:szCs w:val="72"/>
              </w:rPr>
            </w:pPr>
            <w:r>
              <w:rPr>
                <w:color w:val="0077C0"/>
                <w:sz w:val="24"/>
                <w:szCs w:val="72"/>
              </w:rPr>
              <w:t>Action</w:t>
            </w:r>
          </w:p>
        </w:tc>
      </w:tr>
      <w:tr w:rsidR="00186B4C" w:rsidTr="00D56CD3">
        <w:tc>
          <w:tcPr>
            <w:tcW w:w="1141" w:type="dxa"/>
          </w:tcPr>
          <w:p w:rsidR="00723DFC" w:rsidRDefault="00723DFC" w:rsidP="007C5BFE">
            <w:r w:rsidRPr="00723DFC">
              <w:rPr>
                <w:rFonts w:ascii="Cambria" w:hAnsi="Cambria" w:cs="Cambria"/>
                <w:color w:val="000000"/>
                <w:sz w:val="24"/>
                <w:szCs w:val="24"/>
              </w:rPr>
              <w:t>RC-1</w:t>
            </w:r>
          </w:p>
        </w:tc>
        <w:tc>
          <w:tcPr>
            <w:tcW w:w="1382" w:type="dxa"/>
          </w:tcPr>
          <w:p w:rsidR="00723DFC" w:rsidRDefault="00723DFC" w:rsidP="007C5BFE">
            <w:r w:rsidRPr="00723DFC">
              <w:rPr>
                <w:rFonts w:ascii="Cambria" w:hAnsi="Cambria" w:cs="Cambria"/>
                <w:color w:val="000000"/>
                <w:sz w:val="24"/>
                <w:szCs w:val="24"/>
              </w:rPr>
              <w:t>4/5/2016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RC-2</w:t>
            </w:r>
          </w:p>
        </w:tc>
        <w:tc>
          <w:tcPr>
            <w:tcW w:w="1382" w:type="dxa"/>
          </w:tcPr>
          <w:p w:rsidR="00723DFC" w:rsidRDefault="00723DFC" w:rsidP="007C5BFE">
            <w:r w:rsidRPr="00723DFC">
              <w:rPr>
                <w:rFonts w:ascii="Cambria" w:hAnsi="Cambria" w:cs="Cambria"/>
                <w:color w:val="000000"/>
                <w:sz w:val="24"/>
                <w:szCs w:val="24"/>
              </w:rPr>
              <w:t>4/11/2016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Default="00723DFC" w:rsidP="007C5BFE">
            <w:r w:rsidRPr="00723DFC">
              <w:rPr>
                <w:rFonts w:ascii="Cambria" w:hAnsi="Cambria" w:cs="Cambria"/>
                <w:color w:val="000000"/>
                <w:sz w:val="24"/>
                <w:szCs w:val="24"/>
              </w:rPr>
              <w:t>RC-3</w:t>
            </w:r>
          </w:p>
        </w:tc>
        <w:tc>
          <w:tcPr>
            <w:tcW w:w="1382" w:type="dxa"/>
          </w:tcPr>
          <w:p w:rsidR="00723DFC" w:rsidRDefault="00723DFC" w:rsidP="007C5BFE">
            <w:r>
              <w:t>4/29/2016</w:t>
            </w:r>
          </w:p>
        </w:tc>
        <w:tc>
          <w:tcPr>
            <w:tcW w:w="2445" w:type="dxa"/>
          </w:tcPr>
          <w:p w:rsidR="00723DFC" w:rsidRPr="00016564" w:rsidRDefault="00723DFC" w:rsidP="007C5BFE">
            <w:r w:rsidRPr="00151C9F">
              <w:t>Edgar Roman</w:t>
            </w:r>
          </w:p>
        </w:tc>
        <w:tc>
          <w:tcPr>
            <w:tcW w:w="6390" w:type="dxa"/>
          </w:tcPr>
          <w:p w:rsidR="00723DFC" w:rsidRPr="00D56CD3" w:rsidRDefault="00723DFC" w:rsidP="007C5BFE">
            <w:r w:rsidRPr="00D56CD3">
              <w:rPr>
                <w:rFonts w:cs="Cambria"/>
                <w:color w:val="000000"/>
              </w:rPr>
              <w:t>Parts 1 &amp; 2 were published</w:t>
            </w:r>
            <w:r w:rsidRPr="00D56CD3">
              <w:t xml:space="preserve"> in draft</w:t>
            </w:r>
          </w:p>
        </w:tc>
      </w:tr>
      <w:tr w:rsidR="00186B4C" w:rsidTr="00D56CD3">
        <w:tc>
          <w:tcPr>
            <w:tcW w:w="1141" w:type="dxa"/>
          </w:tcPr>
          <w:p w:rsidR="00723DFC" w:rsidRPr="00723DFC" w:rsidRDefault="00723DFC" w:rsidP="00723DFC">
            <w:pPr>
              <w:rPr>
                <w:color w:val="000000"/>
                <w:sz w:val="24"/>
                <w:szCs w:val="24"/>
              </w:rPr>
            </w:pPr>
            <w:r>
              <w:t>1.0</w:t>
            </w:r>
          </w:p>
        </w:tc>
        <w:tc>
          <w:tcPr>
            <w:tcW w:w="1382" w:type="dxa"/>
          </w:tcPr>
          <w:p w:rsidR="00723DFC" w:rsidRPr="00723DFC" w:rsidRDefault="00723DFC" w:rsidP="00723DFC">
            <w:pPr>
              <w:rPr>
                <w:color w:val="000000"/>
                <w:sz w:val="24"/>
                <w:szCs w:val="24"/>
              </w:rPr>
            </w:pPr>
            <w:r>
              <w:t>5/16/2016</w:t>
            </w:r>
          </w:p>
        </w:tc>
        <w:tc>
          <w:tcPr>
            <w:tcW w:w="2445" w:type="dxa"/>
          </w:tcPr>
          <w:p w:rsidR="00723DFC" w:rsidRPr="00723DFC" w:rsidRDefault="00723DFC" w:rsidP="00723DFC">
            <w:pPr>
              <w:rPr>
                <w:color w:val="000000"/>
                <w:sz w:val="24"/>
                <w:szCs w:val="24"/>
              </w:rPr>
            </w:pPr>
            <w:r w:rsidRPr="00723DFC">
              <w:rPr>
                <w:color w:val="000000"/>
                <w:szCs w:val="24"/>
              </w:rPr>
              <w:t>Edgar Roman</w:t>
            </w:r>
          </w:p>
        </w:tc>
        <w:tc>
          <w:tcPr>
            <w:tcW w:w="6390" w:type="dxa"/>
          </w:tcPr>
          <w:p w:rsidR="00723DFC" w:rsidRPr="00D56CD3" w:rsidRDefault="00723DFC" w:rsidP="00723DFC">
            <w:pPr>
              <w:rPr>
                <w:color w:val="000000"/>
              </w:rPr>
            </w:pPr>
            <w:r w:rsidRPr="00D56CD3">
              <w:t>Parts 1 &amp; 2 were published</w:t>
            </w:r>
          </w:p>
        </w:tc>
      </w:tr>
      <w:tr w:rsidR="00186B4C" w:rsidTr="00D56CD3">
        <w:tc>
          <w:tcPr>
            <w:tcW w:w="1141" w:type="dxa"/>
          </w:tcPr>
          <w:p w:rsidR="00723DFC" w:rsidRDefault="00723DFC" w:rsidP="007C5BFE">
            <w:r>
              <w:t>RC-4</w:t>
            </w:r>
          </w:p>
        </w:tc>
        <w:tc>
          <w:tcPr>
            <w:tcW w:w="1382" w:type="dxa"/>
          </w:tcPr>
          <w:p w:rsidR="00723DFC" w:rsidRDefault="00723DFC" w:rsidP="007C5BFE">
            <w:r>
              <w:t>7/13/2016</w:t>
            </w:r>
          </w:p>
        </w:tc>
        <w:tc>
          <w:tcPr>
            <w:tcW w:w="2445" w:type="dxa"/>
          </w:tcPr>
          <w:p w:rsidR="00723DFC" w:rsidRDefault="00723DFC" w:rsidP="007C5BFE">
            <w:r w:rsidRPr="00151C9F">
              <w:t>Edgar Roman</w:t>
            </w:r>
          </w:p>
        </w:tc>
        <w:tc>
          <w:tcPr>
            <w:tcW w:w="6390" w:type="dxa"/>
          </w:tcPr>
          <w:p w:rsidR="00723DFC" w:rsidRPr="00D56CD3" w:rsidRDefault="00723DFC" w:rsidP="007C5BFE"/>
        </w:tc>
      </w:tr>
      <w:tr w:rsidR="00186B4C" w:rsidTr="00D56CD3">
        <w:tc>
          <w:tcPr>
            <w:tcW w:w="1141" w:type="dxa"/>
          </w:tcPr>
          <w:p w:rsidR="00723DFC" w:rsidRPr="00723DFC" w:rsidRDefault="00723DFC" w:rsidP="00723DFC">
            <w:pPr>
              <w:rPr>
                <w:color w:val="000000"/>
                <w:sz w:val="24"/>
                <w:szCs w:val="24"/>
              </w:rPr>
            </w:pPr>
            <w:r>
              <w:t>2.1</w:t>
            </w:r>
          </w:p>
        </w:tc>
        <w:tc>
          <w:tcPr>
            <w:tcW w:w="1382" w:type="dxa"/>
          </w:tcPr>
          <w:p w:rsidR="00723DFC" w:rsidRPr="00723DFC" w:rsidRDefault="00723DFC" w:rsidP="00723DFC">
            <w:pPr>
              <w:rPr>
                <w:color w:val="000000"/>
                <w:sz w:val="24"/>
                <w:szCs w:val="24"/>
              </w:rPr>
            </w:pPr>
            <w:r>
              <w:t>5/31/2017</w:t>
            </w:r>
          </w:p>
        </w:tc>
        <w:tc>
          <w:tcPr>
            <w:tcW w:w="2445" w:type="dxa"/>
          </w:tcPr>
          <w:p w:rsidR="00723DFC" w:rsidRPr="00723DFC" w:rsidRDefault="00723DFC" w:rsidP="00723DFC">
            <w:pPr>
              <w:rPr>
                <w:color w:val="000000"/>
                <w:sz w:val="24"/>
                <w:szCs w:val="24"/>
              </w:rPr>
            </w:pPr>
            <w:r>
              <w:t>Interconnection Working Group</w:t>
            </w:r>
          </w:p>
        </w:tc>
        <w:tc>
          <w:tcPr>
            <w:tcW w:w="6390" w:type="dxa"/>
          </w:tcPr>
          <w:p w:rsidR="00723DFC" w:rsidRPr="00D56CD3" w:rsidRDefault="00723DFC" w:rsidP="00723DFC">
            <w:r w:rsidRPr="00D56CD3">
              <w:t>Part 2. Core Content Metadata:</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723DFC">
            <w:pPr>
              <w:pStyle w:val="ListParagraph"/>
              <w:spacing w:line="276" w:lineRule="auto"/>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723DFC">
            <w:pPr>
              <w:pStyle w:val="ListParagraph"/>
              <w:spacing w:line="276" w:lineRule="auto"/>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723DFC">
            <w:pPr>
              <w:pStyle w:val="ListParagraph"/>
              <w:numPr>
                <w:ilvl w:val="0"/>
                <w:numId w:val="42"/>
              </w:numPr>
              <w:spacing w:line="276" w:lineRule="auto"/>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723DFC">
            <w:pPr>
              <w:pStyle w:val="ListParagraph"/>
              <w:numPr>
                <w:ilvl w:val="1"/>
                <w:numId w:val="42"/>
              </w:numPr>
              <w:spacing w:line="276" w:lineRule="auto"/>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723DFC">
            <w:r>
              <w:t>RC-5</w:t>
            </w:r>
          </w:p>
        </w:tc>
        <w:tc>
          <w:tcPr>
            <w:tcW w:w="1382" w:type="dxa"/>
          </w:tcPr>
          <w:p w:rsidR="006C1F65" w:rsidRDefault="006C1F65" w:rsidP="00723DFC">
            <w:r>
              <w:t>10/2/2017</w:t>
            </w:r>
          </w:p>
        </w:tc>
        <w:tc>
          <w:tcPr>
            <w:tcW w:w="2445" w:type="dxa"/>
          </w:tcPr>
          <w:p w:rsidR="006C1F65" w:rsidRDefault="006C1F65" w:rsidP="00723DFC">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To align the MOS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F70861">
                  <w:proofErr w:type="gramStart"/>
                  <w:r w:rsidRPr="00F70861">
                    <w:t>when</w:t>
                  </w:r>
                  <w:proofErr w:type="gramEnd"/>
                  <w:r w:rsidRPr="00F70861">
                    <w:t xml:space="preserve"> discovery, machine-readable process improvement, and distribution controls  are necessary to facilitate long term preservation of 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Focused the MOS on interoperability across the enterprise by lessening focus on Interconnection</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Focused data objects on their primary role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F70861">
                  <w:pPr>
                    <w:pStyle w:val="ListParagraph"/>
                    <w:numPr>
                      <w:ilvl w:val="1"/>
                      <w:numId w:val="42"/>
                    </w:numPr>
                    <w:spacing w:line="276" w:lineRule="auto"/>
                    <w:ind w:left="1080"/>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F70861">
                  <w:pPr>
                    <w:pStyle w:val="ListParagraph"/>
                    <w:numPr>
                      <w:ilvl w:val="0"/>
                      <w:numId w:val="42"/>
                    </w:numPr>
                    <w:spacing w:line="276" w:lineRule="auto"/>
                    <w:ind w:left="360"/>
                    <w:rPr>
                      <w:rFonts w:asciiTheme="minorHAnsi" w:hAnsiTheme="minorHAnsi"/>
                      <w:sz w:val="22"/>
                      <w:szCs w:val="22"/>
                    </w:rPr>
                  </w:pPr>
                  <w:r w:rsidRPr="00D56CD3">
                    <w:rPr>
                      <w:rFonts w:asciiTheme="minorHAnsi" w:hAnsiTheme="minorHAnsi"/>
                      <w:sz w:val="22"/>
                      <w:szCs w:val="22"/>
                    </w:rPr>
                    <w:t>Comprised a Metadata Application Profile (MAP) to document the model’s framework</w:t>
                  </w:r>
                </w:p>
              </w:tc>
            </w:tr>
          </w:tbl>
          <w:p w:rsidR="006C1F65" w:rsidRPr="00D56CD3" w:rsidRDefault="006C1F65" w:rsidP="00723DFC"/>
        </w:tc>
      </w:tr>
      <w:tr w:rsidR="00F70861" w:rsidTr="00D56CD3">
        <w:tc>
          <w:tcPr>
            <w:tcW w:w="1141" w:type="dxa"/>
          </w:tcPr>
          <w:p w:rsidR="00F70861" w:rsidRDefault="00F70861" w:rsidP="00723DFC"/>
        </w:tc>
        <w:tc>
          <w:tcPr>
            <w:tcW w:w="1382" w:type="dxa"/>
          </w:tcPr>
          <w:p w:rsidR="00F70861" w:rsidRDefault="00F70861" w:rsidP="00723DFC"/>
        </w:tc>
        <w:tc>
          <w:tcPr>
            <w:tcW w:w="2445" w:type="dxa"/>
          </w:tcPr>
          <w:p w:rsidR="00F70861" w:rsidRDefault="00F70861" w:rsidP="00723DFC"/>
        </w:tc>
        <w:tc>
          <w:tcPr>
            <w:tcW w:w="6390" w:type="dxa"/>
          </w:tcPr>
          <w:p w:rsidR="00F70861" w:rsidRPr="00D56CD3" w:rsidRDefault="00F70861" w:rsidP="00F70861">
            <w:r w:rsidRPr="00D56CD3">
              <w:t>10 fields have new names</w:t>
            </w:r>
            <w:r w:rsidRPr="00D56CD3">
              <w:t>:</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9377A">
                  <w:pPr>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Episode Class</w:t>
                  </w:r>
                  <w:r w:rsidRPr="00D56CD3">
                    <w:rPr>
                      <w:rFonts w:asciiTheme="minorHAnsi" w:hAnsiTheme="minorHAnsi"/>
                      <w:sz w:val="22"/>
                      <w:szCs w:val="22"/>
                    </w:rPr>
                    <w:t xml:space="preserve">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9377A">
                  <w:pPr>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F70861">
            <w:bookmarkStart w:id="0" w:name="_GoBack"/>
            <w:bookmarkEnd w:id="0"/>
            <w:r w:rsidRPr="00D56CD3">
              <w:br/>
              <w:t xml:space="preserve">The Organization element has </w:t>
            </w:r>
            <w:r w:rsidR="00D56CD3" w:rsidRPr="00D56CD3">
              <w:t xml:space="preserve">the following </w:t>
            </w:r>
            <w:r w:rsidRPr="00D56CD3">
              <w:t>new fields:</w:t>
            </w:r>
          </w:p>
          <w:p w:rsidR="00D56CD3" w:rsidRPr="00D56CD3" w:rsidRDefault="00D56CD3" w:rsidP="00D56CD3">
            <w:pPr>
              <w:pStyle w:val="ListParagraph"/>
              <w:numPr>
                <w:ilvl w:val="0"/>
                <w:numId w:val="61"/>
              </w:numPr>
              <w:rPr>
                <w:rFonts w:asciiTheme="minorHAnsi" w:hAnsiTheme="minorHAnsi"/>
                <w:sz w:val="22"/>
                <w:szCs w:val="22"/>
              </w:rPr>
            </w:pPr>
            <w:hyperlink r:id="rId6" w:history="1">
              <w:proofErr w:type="spellStart"/>
              <w:r w:rsidRPr="00D56CD3">
                <w:rPr>
                  <w:rStyle w:val="Hyperlink"/>
                  <w:rFonts w:asciiTheme="minorHAnsi" w:hAnsiTheme="minorHAnsi"/>
                  <w:color w:val="auto"/>
                  <w:sz w:val="22"/>
                  <w:szCs w:val="22"/>
                </w:rPr>
                <w:t>Organization@organizationID</w:t>
              </w:r>
              <w:proofErr w:type="spellEnd"/>
            </w:hyperlink>
          </w:p>
          <w:p w:rsidR="00D56CD3" w:rsidRPr="00D56CD3" w:rsidRDefault="00D56CD3" w:rsidP="00D56CD3">
            <w:pPr>
              <w:pStyle w:val="ListParagraph"/>
              <w:numPr>
                <w:ilvl w:val="0"/>
                <w:numId w:val="61"/>
              </w:numPr>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D56CD3" w:rsidP="00D56CD3">
            <w:pPr>
              <w:pStyle w:val="ListParagraph"/>
              <w:numPr>
                <w:ilvl w:val="0"/>
                <w:numId w:val="61"/>
              </w:numPr>
              <w:rPr>
                <w:rFonts w:asciiTheme="minorHAnsi" w:hAnsiTheme="minorHAnsi"/>
                <w:sz w:val="22"/>
                <w:szCs w:val="22"/>
              </w:rPr>
            </w:pPr>
            <w:hyperlink r:id="rId7" w:history="1">
              <w:proofErr w:type="spellStart"/>
              <w:r w:rsidRPr="00D56CD3">
                <w:rPr>
                  <w:rStyle w:val="Hyperlink"/>
                  <w:rFonts w:asciiTheme="minorHAnsi" w:hAnsiTheme="minorHAnsi"/>
                  <w:color w:val="auto"/>
                  <w:sz w:val="22"/>
                  <w:szCs w:val="22"/>
                </w:rPr>
                <w:t>Organization@role</w:t>
              </w:r>
              <w:proofErr w:type="spellEnd"/>
            </w:hyperlink>
            <w:r w:rsidRPr="00D56CD3">
              <w:rPr>
                <w:rFonts w:asciiTheme="minorHAnsi" w:hAnsiTheme="minorHAnsi"/>
                <w:color w:val="auto"/>
                <w:sz w:val="22"/>
                <w:szCs w:val="22"/>
              </w:rPr>
              <w:br/>
            </w:r>
          </w:p>
          <w:p w:rsidR="00F70861" w:rsidRPr="00D56CD3" w:rsidRDefault="00F70861" w:rsidP="00D56CD3">
            <w:r w:rsidRPr="00D56CD3">
              <w:t xml:space="preserve">Series will reuse Content ID for NOLA Root:  </w:t>
            </w:r>
            <w:hyperlink r:id="rId8" w:history="1">
              <w:r w:rsidRPr="00D56CD3">
                <w:rPr>
                  <w:rStyle w:val="Hyperlink"/>
                  <w:color w:val="auto"/>
                </w:rPr>
                <w:t>cid:org:pbs.org:NOLARoot:NOVA</w:t>
              </w:r>
            </w:hyperlink>
          </w:p>
          <w:p w:rsidR="00F70861" w:rsidRPr="00D56CD3" w:rsidRDefault="00F70861" w:rsidP="00F70861">
            <w:r w:rsidRPr="00D56CD3">
              <w:t>Seaso</w:t>
            </w:r>
            <w:r w:rsidRPr="00D56CD3">
              <w:t>n has the following new fields:</w:t>
            </w:r>
          </w:p>
          <w:p w:rsidR="00F70861" w:rsidRPr="00D56CD3" w:rsidRDefault="00F70861" w:rsidP="00F70861">
            <w:pPr>
              <w:pStyle w:val="ListParagraph"/>
              <w:numPr>
                <w:ilvl w:val="0"/>
                <w:numId w:val="59"/>
              </w:numPr>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F70861">
            <w:pPr>
              <w:pStyle w:val="ListParagraph"/>
              <w:rPr>
                <w:rFonts w:asciiTheme="minorHAnsi" w:hAnsiTheme="minorHAnsi"/>
                <w:color w:val="auto"/>
                <w:sz w:val="22"/>
                <w:szCs w:val="22"/>
              </w:rPr>
            </w:pPr>
          </w:p>
          <w:p w:rsidR="00F70861" w:rsidRPr="00D56CD3" w:rsidRDefault="00F70861" w:rsidP="00F70861">
            <w:r w:rsidRPr="00D56CD3">
              <w:t>Episod</w:t>
            </w:r>
            <w:r w:rsidRPr="00D56CD3">
              <w:t>e has the following new fields:</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UID</w:t>
            </w:r>
          </w:p>
          <w:p w:rsidR="00F70861" w:rsidRPr="00D56CD3" w:rsidRDefault="00F70861" w:rsidP="00F70861">
            <w:pPr>
              <w:pStyle w:val="ListParagraph"/>
              <w:numPr>
                <w:ilvl w:val="0"/>
                <w:numId w:val="59"/>
              </w:numPr>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F70861">
            <w:pPr>
              <w:pStyle w:val="ListParagraph"/>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F70861">
            <w:r w:rsidRPr="00D56CD3">
              <w:br/>
            </w:r>
            <w:r w:rsidR="00F70861" w:rsidRPr="00D56CD3">
              <w:t>Manifes</w:t>
            </w:r>
            <w:r w:rsidR="00F70861" w:rsidRPr="00D56CD3">
              <w:t>t has the following new fields: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UID</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D56CD3">
            <w:pPr>
              <w:pStyle w:val="ListParagraph"/>
              <w:numPr>
                <w:ilvl w:val="0"/>
                <w:numId w:val="60"/>
              </w:numPr>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F70861"/>
        </w:tc>
      </w:tr>
    </w:tbl>
    <w:p w:rsidR="007F5D97" w:rsidRDefault="007F5D97" w:rsidP="006C1F65">
      <w:pPr>
        <w:rPr>
          <w:b/>
          <w:color w:val="0077C0"/>
          <w:sz w:val="72"/>
          <w:szCs w:val="72"/>
        </w:rPr>
      </w:pPr>
      <w:bookmarkStart w:id="1" w:name="h.whv9bqudibax" w:colFirst="0" w:colLast="0"/>
      <w:bookmarkEnd w:id="1"/>
    </w:p>
    <w:p w:rsidR="007F5D97" w:rsidRDefault="007F5D97">
      <w:r>
        <w:br w:type="page"/>
      </w:r>
    </w:p>
    <w:p w:rsidR="00723DFC" w:rsidRPr="006C1F65" w:rsidRDefault="007F5D97" w:rsidP="006C1F65">
      <w:pPr>
        <w:pStyle w:val="Heading1"/>
      </w:pPr>
      <w:bookmarkStart w:id="2" w:name="h.vnrt8875y8x6" w:colFirst="0" w:colLast="0"/>
      <w:bookmarkEnd w:id="2"/>
      <w:r w:rsidRPr="006C1F65">
        <w:lastRenderedPageBreak/>
        <w:t>Co</w:t>
      </w:r>
      <w:r>
        <w:t>mmon Metadata</w:t>
      </w:r>
      <w:r w:rsidR="00A12B23">
        <w:t xml:space="preserve"> Entities</w:t>
      </w:r>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C76068" w:rsidP="00723DFC">
      <w:pPr>
        <w:numPr>
          <w:ilvl w:val="0"/>
          <w:numId w:val="1"/>
        </w:numPr>
        <w:ind w:hanging="360"/>
        <w:contextualSpacing/>
      </w:pPr>
      <w:hyperlink w:anchor="_Series">
        <w:r w:rsidR="00723DFC">
          <w:rPr>
            <w:color w:val="1155CC"/>
            <w:u w:val="single"/>
          </w:rPr>
          <w:t>Series</w:t>
        </w:r>
      </w:hyperlink>
    </w:p>
    <w:p w:rsidR="00723DFC" w:rsidRDefault="00C76068" w:rsidP="00723DFC">
      <w:pPr>
        <w:numPr>
          <w:ilvl w:val="0"/>
          <w:numId w:val="1"/>
        </w:numPr>
        <w:ind w:hanging="360"/>
        <w:contextualSpacing/>
      </w:pPr>
      <w:hyperlink w:anchor="_Season">
        <w:r w:rsidR="00723DFC">
          <w:rPr>
            <w:color w:val="1155CC"/>
            <w:u w:val="single"/>
          </w:rPr>
          <w:t>Season</w:t>
        </w:r>
      </w:hyperlink>
    </w:p>
    <w:p w:rsidR="00723DFC" w:rsidRPr="001725F5" w:rsidRDefault="00C76068"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A12B23" w:rsidP="00723DFC">
      <w:pPr>
        <w:numPr>
          <w:ilvl w:val="0"/>
          <w:numId w:val="1"/>
        </w:numPr>
        <w:ind w:hanging="360"/>
        <w:contextualSpacing/>
      </w:pPr>
      <w:hyperlink w:anchor="_Compilation">
        <w:r>
          <w:rPr>
            <w:color w:val="1155CC"/>
            <w:u w:val="single"/>
          </w:rPr>
          <w:t>Co</w:t>
        </w:r>
        <w:r w:rsidR="002B04EF">
          <w:rPr>
            <w:color w:val="1155CC"/>
            <w:u w:val="single"/>
          </w:rPr>
          <w:t>mpilation</w:t>
        </w:r>
      </w:hyperlink>
      <w:r>
        <w:t xml:space="preserve"> (optional)</w:t>
      </w:r>
    </w:p>
    <w:p w:rsidR="00723DFC" w:rsidRDefault="00723DFC" w:rsidP="00723DFC"/>
    <w:p w:rsidR="00723DFC" w:rsidRDefault="00A12B23" w:rsidP="00723DFC">
      <w:r>
        <w:t>Distributable Works</w:t>
      </w:r>
    </w:p>
    <w:p w:rsidR="00723DFC" w:rsidRPr="001725F5" w:rsidRDefault="00C76068"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E8520D"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3" w:name="h.2zs2s6ybmu1w" w:colFirst="0" w:colLast="0"/>
      <w:bookmarkStart w:id="4" w:name="h.ueln8nevu620" w:colFirst="0" w:colLast="0"/>
      <w:bookmarkStart w:id="5" w:name="h.eih1ff1mtqps" w:colFirst="0" w:colLast="0"/>
      <w:bookmarkStart w:id="6" w:name="h.og3dip6l6ep3" w:colFirst="0" w:colLast="0"/>
      <w:bookmarkStart w:id="7" w:name="h.fj84pzkguz3g" w:colFirst="0" w:colLast="0"/>
      <w:bookmarkStart w:id="8" w:name="_Series"/>
      <w:bookmarkEnd w:id="3"/>
      <w:bookmarkEnd w:id="4"/>
      <w:bookmarkEnd w:id="5"/>
      <w:bookmarkEnd w:id="6"/>
      <w:bookmarkEnd w:id="7"/>
      <w:bookmarkEnd w:id="8"/>
      <w:r>
        <w:lastRenderedPageBreak/>
        <w:t>Series</w:t>
      </w:r>
    </w:p>
    <w:p w:rsidR="004E40BD" w:rsidRDefault="00723DFC" w:rsidP="00723DFC">
      <w:r>
        <w:t xml:space="preserve">For most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NOVA, Nature, </w:t>
      </w:r>
      <w:proofErr w:type="gramStart"/>
      <w:r>
        <w:t>PBS</w:t>
      </w:r>
      <w:proofErr w:type="gramEnd"/>
      <w:r>
        <w:t xml:space="preserve"> </w:t>
      </w:r>
      <w:proofErr w:type="spellStart"/>
      <w:r>
        <w:t>Newshour</w:t>
      </w:r>
      <w:proofErr w:type="spellEnd"/>
      <w:r>
        <w:t>.</w:t>
      </w:r>
      <w:r w:rsidR="004E40BD">
        <w:t xml:space="preserve">  </w:t>
      </w:r>
    </w:p>
    <w:p w:rsidR="00723DFC" w:rsidRDefault="00723DFC" w:rsidP="00723DFC">
      <w:pPr>
        <w:pStyle w:val="Heading3"/>
      </w:pPr>
      <w:bookmarkStart w:id="9" w:name="h.8zao27mpc48t" w:colFirst="0" w:colLast="0"/>
      <w:bookmarkEnd w:id="9"/>
      <w:r>
        <w:t xml:space="preserve">Series </w:t>
      </w:r>
      <w:r w:rsidR="004E40BD">
        <w:t xml:space="preserve">Structural </w:t>
      </w:r>
      <w:r>
        <w:t>Relational Metadata</w:t>
      </w:r>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10" w:name="h.1nby0eec7lra" w:colFirst="0" w:colLast="0"/>
      <w:bookmarkEnd w:id="10"/>
      <w:r>
        <w:t xml:space="preserve">Entity = </w:t>
      </w:r>
      <w:proofErr w:type="spellStart"/>
      <w:r>
        <w:t>eidr</w:t>
      </w:r>
      <w:proofErr w:type="gramStart"/>
      <w:r>
        <w:t>:Series</w:t>
      </w:r>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r>
        <w:lastRenderedPageBreak/>
        <w:t xml:space="preserve">Elements = </w:t>
      </w:r>
      <w:proofErr w:type="spellStart"/>
      <w:r>
        <w:t>eidr</w:t>
      </w:r>
      <w:proofErr w:type="gramStart"/>
      <w:r>
        <w:t>:Series</w:t>
      </w:r>
      <w:proofErr w:type="spellEnd"/>
      <w:proofErr w:type="gramEnd"/>
    </w:p>
    <w:p w:rsidR="001725F5" w:rsidRDefault="001A1C7F">
      <w:r>
        <w:fldChar w:fldCharType="begin"/>
      </w:r>
      <w:r>
        <w:instrText xml:space="preserve"> LINK </w:instrText>
      </w:r>
      <w:r w:rsidR="001725F5">
        <w:instrText xml:space="preserve">Excel.Sheet.12 "\\\\files\\user files\\rsargent\\GitHub\\Public-Media-MOS\\2 - Common Metadata Application Profile (MAP)\\MOS Common Metadata MAP.xlsx" "Public Media MAP - Series!R1C2:R31C6" </w:instrText>
      </w:r>
      <w:r>
        <w:instrText xml:space="preserve">\a \f 5 \h  \* MERGEFORMAT </w:instrText>
      </w:r>
      <w:r w:rsidR="001725F5">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1725F5" w:rsidRPr="001725F5" w:rsidTr="001725F5">
        <w:trPr>
          <w:divId w:val="1642999070"/>
          <w:trHeight w:val="710"/>
        </w:trPr>
        <w:tc>
          <w:tcPr>
            <w:tcW w:w="3078"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320"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3690" w:type="dxa"/>
            <w:shd w:val="clear" w:color="auto" w:fill="31849B" w:themeFill="accent5" w:themeFillShade="BF"/>
            <w:hideMark/>
          </w:tcPr>
          <w:p w:rsidR="001725F5" w:rsidRPr="001725F5" w:rsidRDefault="001725F5" w:rsidP="001725F5">
            <w:pPr>
              <w:rPr>
                <w:b/>
                <w:bCs/>
              </w:rPr>
            </w:pPr>
            <w:r w:rsidRPr="001725F5">
              <w:rPr>
                <w:b/>
                <w:bCs/>
              </w:rPr>
              <w:t>Examples:</w:t>
            </w:r>
          </w:p>
        </w:tc>
        <w:tc>
          <w:tcPr>
            <w:tcW w:w="1611"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1590"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1642999070"/>
          <w:trHeight w:val="530"/>
        </w:trPr>
        <w:tc>
          <w:tcPr>
            <w:tcW w:w="3078" w:type="dxa"/>
            <w:hideMark/>
          </w:tcPr>
          <w:p w:rsidR="001725F5" w:rsidRPr="001725F5" w:rsidRDefault="001725F5" w:rsidP="001725F5">
            <w:r w:rsidRPr="001725F5">
              <w:t>Structural Type</w:t>
            </w:r>
          </w:p>
        </w:tc>
        <w:tc>
          <w:tcPr>
            <w:tcW w:w="4320" w:type="dxa"/>
            <w:hideMark/>
          </w:tcPr>
          <w:p w:rsidR="001725F5" w:rsidRPr="001725F5" w:rsidRDefault="001725F5" w:rsidP="001725F5">
            <w:r w:rsidRPr="001725F5">
              <w:t>Always "Abstraction".</w:t>
            </w:r>
          </w:p>
        </w:tc>
        <w:tc>
          <w:tcPr>
            <w:tcW w:w="3690" w:type="dxa"/>
            <w:hideMark/>
          </w:tcPr>
          <w:p w:rsidR="001725F5" w:rsidRPr="001725F5" w:rsidRDefault="001725F5" w:rsidP="001725F5">
            <w:r w:rsidRPr="001725F5">
              <w:t>“Abstraction”</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647"/>
        </w:trPr>
        <w:tc>
          <w:tcPr>
            <w:tcW w:w="3078" w:type="dxa"/>
            <w:hideMark/>
          </w:tcPr>
          <w:p w:rsidR="001725F5" w:rsidRPr="001725F5" w:rsidRDefault="001725F5" w:rsidP="001725F5">
            <w:r w:rsidRPr="001725F5">
              <w:t>Referent Type</w:t>
            </w:r>
          </w:p>
        </w:tc>
        <w:tc>
          <w:tcPr>
            <w:tcW w:w="4320" w:type="dxa"/>
            <w:hideMark/>
          </w:tcPr>
          <w:p w:rsidR="001725F5" w:rsidRPr="001725F5" w:rsidRDefault="001725F5" w:rsidP="001725F5">
            <w:r w:rsidRPr="001725F5">
              <w:t>Always "Series".</w:t>
            </w:r>
          </w:p>
        </w:tc>
        <w:tc>
          <w:tcPr>
            <w:tcW w:w="3690" w:type="dxa"/>
            <w:hideMark/>
          </w:tcPr>
          <w:p w:rsidR="001725F5" w:rsidRPr="001725F5" w:rsidRDefault="001725F5" w:rsidP="001725F5">
            <w:r w:rsidRPr="001725F5">
              <w:t>"Series"</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Mode</w:t>
            </w:r>
          </w:p>
        </w:tc>
        <w:tc>
          <w:tcPr>
            <w:tcW w:w="4320" w:type="dxa"/>
            <w:hideMark/>
          </w:tcPr>
          <w:p w:rsidR="001725F5" w:rsidRPr="001725F5" w:rsidRDefault="001725F5" w:rsidP="001725F5">
            <w:r w:rsidRPr="001725F5">
              <w:t>Always “</w:t>
            </w:r>
            <w:proofErr w:type="spellStart"/>
            <w:r w:rsidRPr="001725F5">
              <w:t>AudioVisual</w:t>
            </w:r>
            <w:proofErr w:type="spellEnd"/>
            <w:r w:rsidRPr="001725F5">
              <w:t>”</w:t>
            </w:r>
          </w:p>
        </w:tc>
        <w:tc>
          <w:tcPr>
            <w:tcW w:w="3690" w:type="dxa"/>
            <w:hideMark/>
          </w:tcPr>
          <w:p w:rsidR="001725F5" w:rsidRPr="001725F5" w:rsidRDefault="001725F5" w:rsidP="001725F5">
            <w:r w:rsidRPr="001725F5">
              <w:t>“</w:t>
            </w:r>
            <w:proofErr w:type="spellStart"/>
            <w:r w:rsidRPr="001725F5">
              <w:t>AudioVisual</w:t>
            </w:r>
            <w:proofErr w:type="spellEnd"/>
            <w:r w:rsidRPr="001725F5">
              <w:t>”</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If a broadcast series, this is required.</w:t>
            </w:r>
          </w:p>
        </w:tc>
      </w:tr>
      <w:tr w:rsidR="001725F5" w:rsidRPr="001725F5" w:rsidTr="001725F5">
        <w:trPr>
          <w:divId w:val="1642999070"/>
          <w:trHeight w:val="1160"/>
        </w:trPr>
        <w:tc>
          <w:tcPr>
            <w:tcW w:w="3078" w:type="dxa"/>
            <w:hideMark/>
          </w:tcPr>
          <w:p w:rsidR="001725F5" w:rsidRPr="001725F5" w:rsidRDefault="001725F5" w:rsidP="001725F5">
            <w:r w:rsidRPr="001725F5">
              <w:t>Content Identifier</w:t>
            </w:r>
          </w:p>
        </w:tc>
        <w:tc>
          <w:tcPr>
            <w:tcW w:w="4320" w:type="dxa"/>
            <w:hideMark/>
          </w:tcPr>
          <w:p w:rsidR="001725F5" w:rsidRPr="001725F5" w:rsidRDefault="001725F5" w:rsidP="001725F5">
            <w:r w:rsidRPr="001725F5">
              <w:t>Content Identifiers provide a means by which to locate an asset across platforms.</w:t>
            </w:r>
            <w:r w:rsidRPr="001725F5">
              <w:br/>
              <w:t>&lt;</w:t>
            </w:r>
            <w:proofErr w:type="gramStart"/>
            <w:r w:rsidRPr="001725F5">
              <w:t>type</w:t>
            </w:r>
            <w:proofErr w:type="gramEnd"/>
            <w:r w:rsidRPr="001725F5">
              <w:t xml:space="preserve">&gt; is the type of identifier. </w:t>
            </w:r>
            <w:r w:rsidRPr="001725F5">
              <w:br/>
              <w:t>&lt;</w:t>
            </w:r>
            <w:proofErr w:type="gramStart"/>
            <w:r w:rsidRPr="001725F5">
              <w:t>domain</w:t>
            </w:r>
            <w:proofErr w:type="gramEnd"/>
            <w:r w:rsidRPr="001725F5">
              <w:t>&gt; is the organization domain name.</w:t>
            </w:r>
            <w:r w:rsidRPr="001725F5">
              <w:br/>
              <w:t>&lt;</w:t>
            </w:r>
            <w:proofErr w:type="gramStart"/>
            <w:r w:rsidRPr="001725F5">
              <w:t>category</w:t>
            </w:r>
            <w:proofErr w:type="gramEnd"/>
            <w:r w:rsidRPr="001725F5">
              <w:t>&gt;  additional naming to provide context within the scope of ID usage. (optional to include)</w:t>
            </w:r>
            <w:r w:rsidRPr="001725F5">
              <w:br/>
              <w:t>&lt;ID&gt; (domain specific ID) is a string that corresponds with the domain.</w:t>
            </w:r>
          </w:p>
        </w:tc>
        <w:tc>
          <w:tcPr>
            <w:tcW w:w="3690" w:type="dxa"/>
            <w:hideMark/>
          </w:tcPr>
          <w:p w:rsidR="001725F5" w:rsidRPr="001725F5" w:rsidRDefault="001725F5" w:rsidP="001725F5">
            <w:r w:rsidRPr="001725F5">
              <w:t>"cid:Amazon:JDJKSH-SJSHJJJ"</w:t>
            </w:r>
            <w:r w:rsidRPr="001725F5">
              <w:br/>
              <w:t>"cid:HULU:IKKEKKE-JSJSJS14223"</w:t>
            </w:r>
            <w:r w:rsidRPr="001725F5">
              <w:br/>
              <w:t>"cid:org:pbs.org:NOLARoot:NOVA"</w:t>
            </w:r>
            <w:r w:rsidRPr="001725F5">
              <w:br/>
              <w:t>"cid:EIDR:xxxx-xxxx-xxxx"</w:t>
            </w:r>
          </w:p>
        </w:tc>
        <w:tc>
          <w:tcPr>
            <w:tcW w:w="1611" w:type="dxa"/>
            <w:hideMark/>
          </w:tcPr>
          <w:p w:rsidR="001725F5" w:rsidRPr="001725F5" w:rsidRDefault="001725F5" w:rsidP="001725F5">
            <w:r w:rsidRPr="001725F5">
              <w:t>0..n</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lastRenderedPageBreak/>
              <w:t>UID</w:t>
            </w:r>
          </w:p>
        </w:tc>
        <w:tc>
          <w:tcPr>
            <w:tcW w:w="4320" w:type="dxa"/>
            <w:hideMark/>
          </w:tcPr>
          <w:p w:rsidR="001725F5" w:rsidRPr="001725F5" w:rsidRDefault="001725F5" w:rsidP="001725F5">
            <w:r w:rsidRPr="001725F5">
              <w:t>An organization's GUID (global unique identifier) for internal tracking purposes.</w:t>
            </w:r>
          </w:p>
        </w:tc>
        <w:tc>
          <w:tcPr>
            <w:tcW w:w="3690" w:type="dxa"/>
            <w:hideMark/>
          </w:tcPr>
          <w:p w:rsidR="001725F5" w:rsidRPr="001725F5" w:rsidRDefault="001725F5" w:rsidP="001725F5">
            <w:r w:rsidRPr="001725F5">
              <w:t>XXXX-XXXX-XXXX-XXXX-XXXX</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Series Class</w:t>
            </w:r>
          </w:p>
        </w:tc>
        <w:tc>
          <w:tcPr>
            <w:tcW w:w="4320" w:type="dxa"/>
            <w:hideMark/>
          </w:tcPr>
          <w:p w:rsidR="001725F5" w:rsidRPr="001725F5" w:rsidRDefault="001725F5" w:rsidP="001725F5">
            <w:r w:rsidRPr="001725F5">
              <w:t>Describes the general type of Series. Most Series are Episodic, which is assumed if no Series Class is provided.</w:t>
            </w:r>
          </w:p>
        </w:tc>
        <w:tc>
          <w:tcPr>
            <w:tcW w:w="3690" w:type="dxa"/>
            <w:hideMark/>
          </w:tcPr>
          <w:p w:rsidR="001725F5" w:rsidRPr="001725F5" w:rsidRDefault="001725F5" w:rsidP="001725F5">
            <w:r w:rsidRPr="001725F5">
              <w:t>Episodic, Anthology, Mini-series</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Organization/Contact Info/</w:t>
            </w:r>
            <w:proofErr w:type="spellStart"/>
            <w:r w:rsidRPr="001725F5">
              <w:t>Phone@Type</w:t>
            </w:r>
            <w:proofErr w:type="spellEnd"/>
          </w:p>
        </w:tc>
        <w:tc>
          <w:tcPr>
            <w:tcW w:w="4320" w:type="dxa"/>
            <w:hideMark/>
          </w:tcPr>
          <w:p w:rsidR="001725F5" w:rsidRPr="001725F5" w:rsidRDefault="001725F5" w:rsidP="001725F5">
            <w:r w:rsidRPr="001725F5">
              <w:t xml:space="preserve">A mechanism to identify a number's utility. </w:t>
            </w:r>
          </w:p>
        </w:tc>
        <w:tc>
          <w:tcPr>
            <w:tcW w:w="3690" w:type="dxa"/>
            <w:hideMark/>
          </w:tcPr>
          <w:p w:rsidR="001725F5" w:rsidRPr="001725F5" w:rsidRDefault="001725F5" w:rsidP="001725F5">
            <w:r w:rsidRPr="001725F5">
              <w:t>Main, Mobile, Fax, Other, Office</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t>Organization/Contact Info/Phone</w:t>
            </w:r>
          </w:p>
        </w:tc>
        <w:tc>
          <w:tcPr>
            <w:tcW w:w="4320" w:type="dxa"/>
            <w:hideMark/>
          </w:tcPr>
          <w:p w:rsidR="001725F5" w:rsidRPr="001725F5" w:rsidRDefault="001725F5" w:rsidP="001725F5">
            <w:r w:rsidRPr="001725F5">
              <w:t>The best phone number to reach the Contact or Organization.</w:t>
            </w:r>
          </w:p>
        </w:tc>
        <w:tc>
          <w:tcPr>
            <w:tcW w:w="3690" w:type="dxa"/>
            <w:hideMark/>
          </w:tcPr>
          <w:p w:rsidR="001725F5" w:rsidRPr="001725F5" w:rsidRDefault="001725F5" w:rsidP="001725F5">
            <w:r w:rsidRPr="001725F5">
              <w:t>+14155552671</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Organization/Contact Info/Address</w:t>
            </w:r>
          </w:p>
        </w:tc>
        <w:tc>
          <w:tcPr>
            <w:tcW w:w="4320" w:type="dxa"/>
            <w:hideMark/>
          </w:tcPr>
          <w:p w:rsidR="001725F5" w:rsidRPr="001725F5" w:rsidRDefault="001725F5" w:rsidP="001725F5">
            <w:r w:rsidRPr="001725F5">
              <w:t>The physical address of the Organization’s headquarters.</w:t>
            </w:r>
          </w:p>
        </w:tc>
        <w:tc>
          <w:tcPr>
            <w:tcW w:w="3690" w:type="dxa"/>
            <w:hideMark/>
          </w:tcPr>
          <w:p w:rsidR="001725F5" w:rsidRPr="001725F5" w:rsidRDefault="001725F5" w:rsidP="001725F5">
            <w:r w:rsidRPr="001725F5">
              <w:t> </w:t>
            </w:r>
          </w:p>
        </w:tc>
        <w:tc>
          <w:tcPr>
            <w:tcW w:w="1611" w:type="dxa"/>
            <w:hideMark/>
          </w:tcPr>
          <w:p w:rsidR="001725F5" w:rsidRPr="001725F5" w:rsidRDefault="001725F5" w:rsidP="001725F5">
            <w:r w:rsidRPr="001725F5">
              <w:t>0</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t>Organization/Contact Info/</w:t>
            </w:r>
            <w:proofErr w:type="spellStart"/>
            <w:r w:rsidRPr="001725F5">
              <w:t>PrimaryEmail</w:t>
            </w:r>
            <w:proofErr w:type="spellEnd"/>
          </w:p>
        </w:tc>
        <w:tc>
          <w:tcPr>
            <w:tcW w:w="4320" w:type="dxa"/>
            <w:hideMark/>
          </w:tcPr>
          <w:p w:rsidR="001725F5" w:rsidRPr="001725F5" w:rsidRDefault="001725F5" w:rsidP="001725F5">
            <w:r w:rsidRPr="001725F5">
              <w:t>Primary email address for contact.</w:t>
            </w:r>
          </w:p>
        </w:tc>
        <w:tc>
          <w:tcPr>
            <w:tcW w:w="3690" w:type="dxa"/>
            <w:hideMark/>
          </w:tcPr>
          <w:p w:rsidR="001725F5" w:rsidRPr="001725F5" w:rsidRDefault="001725F5" w:rsidP="001725F5">
            <w:r w:rsidRPr="001725F5">
              <w:t> </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lastRenderedPageBreak/>
              <w:t>Organization/Contact Info/Name</w:t>
            </w:r>
          </w:p>
        </w:tc>
        <w:tc>
          <w:tcPr>
            <w:tcW w:w="4320" w:type="dxa"/>
            <w:hideMark/>
          </w:tcPr>
          <w:p w:rsidR="001725F5" w:rsidRPr="001725F5" w:rsidRDefault="001725F5" w:rsidP="001725F5">
            <w:r w:rsidRPr="001725F5">
              <w:t xml:space="preserve">Use when the </w:t>
            </w:r>
            <w:proofErr w:type="spellStart"/>
            <w:r w:rsidRPr="001725F5">
              <w:t>contactID</w:t>
            </w:r>
            <w:proofErr w:type="spellEnd"/>
            <w:r w:rsidRPr="001725F5">
              <w:t xml:space="preserve"> is blank. Display name of primary contact.</w:t>
            </w:r>
          </w:p>
        </w:tc>
        <w:tc>
          <w:tcPr>
            <w:tcW w:w="3690" w:type="dxa"/>
            <w:hideMark/>
          </w:tcPr>
          <w:p w:rsidR="001725F5" w:rsidRPr="001725F5" w:rsidRDefault="001725F5" w:rsidP="001725F5">
            <w:r w:rsidRPr="001725F5">
              <w:t>"Joe Doe"</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t>Organization/Contact Info/</w:t>
            </w:r>
            <w:proofErr w:type="spellStart"/>
            <w:r w:rsidRPr="001725F5">
              <w:t>contactID</w:t>
            </w:r>
            <w:proofErr w:type="spellEnd"/>
          </w:p>
        </w:tc>
        <w:tc>
          <w:tcPr>
            <w:tcW w:w="4320" w:type="dxa"/>
            <w:hideMark/>
          </w:tcPr>
          <w:p w:rsidR="001725F5" w:rsidRPr="001725F5" w:rsidRDefault="001725F5" w:rsidP="001725F5">
            <w:r w:rsidRPr="001725F5">
              <w:t xml:space="preserve">If an existing contact is reused, provide the </w:t>
            </w:r>
            <w:proofErr w:type="spellStart"/>
            <w:r w:rsidRPr="001725F5">
              <w:t>contactID</w:t>
            </w:r>
            <w:proofErr w:type="spellEnd"/>
            <w:r w:rsidRPr="001725F5">
              <w:t xml:space="preserve"> and leave the remaining contact </w:t>
            </w:r>
            <w:proofErr w:type="gramStart"/>
            <w:r w:rsidRPr="001725F5">
              <w:t>fields</w:t>
            </w:r>
            <w:proofErr w:type="gramEnd"/>
            <w:r w:rsidRPr="001725F5">
              <w:t xml:space="preserve"> </w:t>
            </w:r>
            <w:proofErr w:type="spellStart"/>
            <w:r w:rsidRPr="001725F5">
              <w:t>blank.The</w:t>
            </w:r>
            <w:proofErr w:type="spellEnd"/>
            <w:r w:rsidRPr="001725F5">
              <w:t xml:space="preserve"> Distributor's assigned contact UID.</w:t>
            </w:r>
          </w:p>
        </w:tc>
        <w:tc>
          <w:tcPr>
            <w:tcW w:w="3690" w:type="dxa"/>
            <w:hideMark/>
          </w:tcPr>
          <w:p w:rsidR="001725F5" w:rsidRPr="001725F5" w:rsidRDefault="001725F5" w:rsidP="001725F5">
            <w:r w:rsidRPr="001725F5">
              <w:t> </w:t>
            </w:r>
          </w:p>
        </w:tc>
        <w:tc>
          <w:tcPr>
            <w:tcW w:w="1611" w:type="dxa"/>
            <w:hideMark/>
          </w:tcPr>
          <w:p w:rsidR="001725F5" w:rsidRPr="001725F5" w:rsidRDefault="001725F5" w:rsidP="001725F5">
            <w:r w:rsidRPr="001725F5">
              <w:t>0</w:t>
            </w:r>
          </w:p>
        </w:tc>
        <w:tc>
          <w:tcPr>
            <w:tcW w:w="1590" w:type="dxa"/>
            <w:hideMark/>
          </w:tcPr>
          <w:p w:rsidR="001725F5" w:rsidRPr="001725F5" w:rsidRDefault="001725F5" w:rsidP="001725F5">
            <w:r w:rsidRPr="001725F5">
              <w:t>Conditionally Required.</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t>Organization@organizationUID</w:t>
            </w:r>
            <w:proofErr w:type="spellEnd"/>
          </w:p>
        </w:tc>
        <w:tc>
          <w:tcPr>
            <w:tcW w:w="4320" w:type="dxa"/>
            <w:hideMark/>
          </w:tcPr>
          <w:p w:rsidR="001725F5" w:rsidRPr="001725F5" w:rsidRDefault="001725F5" w:rsidP="001725F5">
            <w:r w:rsidRPr="001725F5">
              <w:t xml:space="preserve">A Distributors unique ID for internal </w:t>
            </w:r>
            <w:proofErr w:type="gramStart"/>
            <w:r w:rsidRPr="001725F5">
              <w:t>tracking .</w:t>
            </w:r>
            <w:proofErr w:type="gramEnd"/>
          </w:p>
        </w:tc>
        <w:tc>
          <w:tcPr>
            <w:tcW w:w="3690" w:type="dxa"/>
            <w:hideMark/>
          </w:tcPr>
          <w:p w:rsidR="001725F5" w:rsidRPr="001725F5" w:rsidRDefault="001725F5" w:rsidP="001725F5">
            <w:proofErr w:type="spellStart"/>
            <w:r w:rsidRPr="001725F5">
              <w:t>OrgID:xxxx-xxxx-xxxx</w:t>
            </w:r>
            <w:proofErr w:type="spellEnd"/>
          </w:p>
        </w:tc>
        <w:tc>
          <w:tcPr>
            <w:tcW w:w="1611" w:type="dxa"/>
            <w:hideMark/>
          </w:tcPr>
          <w:p w:rsidR="001725F5" w:rsidRPr="001725F5" w:rsidRDefault="001725F5" w:rsidP="001725F5">
            <w:r w:rsidRPr="001725F5">
              <w:t>0</w:t>
            </w:r>
          </w:p>
        </w:tc>
        <w:tc>
          <w:tcPr>
            <w:tcW w:w="1590" w:type="dxa"/>
            <w:hideMark/>
          </w:tcPr>
          <w:p w:rsidR="001725F5" w:rsidRPr="001725F5" w:rsidRDefault="001725F5" w:rsidP="001725F5">
            <w:r w:rsidRPr="001725F5">
              <w:t>Conditionally Required.</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t>Organization@domain</w:t>
            </w:r>
            <w:proofErr w:type="spellEnd"/>
          </w:p>
        </w:tc>
        <w:tc>
          <w:tcPr>
            <w:tcW w:w="4320" w:type="dxa"/>
            <w:hideMark/>
          </w:tcPr>
          <w:p w:rsidR="001725F5" w:rsidRPr="001725F5" w:rsidRDefault="001725F5" w:rsidP="001725F5">
            <w:r w:rsidRPr="001725F5">
              <w:t>The organization's domain name.</w:t>
            </w:r>
            <w:r w:rsidRPr="001725F5">
              <w:br/>
              <w:t xml:space="preserve">NOTE: If domain is </w:t>
            </w:r>
            <w:proofErr w:type="spellStart"/>
            <w:r w:rsidRPr="001725F5">
              <w:t>EIDRPartyID</w:t>
            </w:r>
            <w:proofErr w:type="spellEnd"/>
            <w:r w:rsidRPr="001725F5">
              <w:t>, organization must be a valid EIDR Party ID.</w:t>
            </w:r>
          </w:p>
        </w:tc>
        <w:tc>
          <w:tcPr>
            <w:tcW w:w="3690" w:type="dxa"/>
            <w:hideMark/>
          </w:tcPr>
          <w:p w:rsidR="001725F5" w:rsidRPr="001725F5" w:rsidRDefault="001725F5" w:rsidP="001725F5">
            <w:proofErr w:type="spellStart"/>
            <w:r w:rsidRPr="001725F5">
              <w:t>ISAN,TVG,AMG,IMDB,MUZE,TRIB,URI,EIDR,Grid</w:t>
            </w:r>
            <w:proofErr w:type="spellEnd"/>
            <w:r w:rsidRPr="001725F5">
              <w:t>, etc.</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hyperlink r:id="rId9" w:history="1">
              <w:r w:rsidRPr="001725F5">
                <w:t>Organization</w:t>
              </w:r>
              <w:r w:rsidRPr="001725F5">
                <w:rPr>
                  <w:color w:val="auto"/>
                </w:rPr>
                <w:t>@</w:t>
              </w:r>
              <w:r w:rsidRPr="001725F5">
                <w:t>role</w:t>
              </w:r>
            </w:hyperlink>
          </w:p>
        </w:tc>
        <w:tc>
          <w:tcPr>
            <w:tcW w:w="4320" w:type="dxa"/>
            <w:hideMark/>
          </w:tcPr>
          <w:p w:rsidR="001725F5" w:rsidRPr="001725F5" w:rsidRDefault="001725F5" w:rsidP="001725F5">
            <w:r w:rsidRPr="001725F5">
              <w:t>A mechanism to identify the role of the organization as it relates to the work.</w:t>
            </w:r>
          </w:p>
        </w:tc>
        <w:tc>
          <w:tcPr>
            <w:tcW w:w="3690" w:type="dxa"/>
            <w:hideMark/>
          </w:tcPr>
          <w:p w:rsidR="001725F5" w:rsidRPr="001725F5" w:rsidRDefault="001725F5" w:rsidP="001725F5">
            <w:r w:rsidRPr="001725F5">
              <w:t>Producer, Broadcaster, Distributor, Editor, Encoding, Post-Production, Licensor, Other</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Producer and Distributor are required.</w:t>
            </w:r>
          </w:p>
        </w:tc>
      </w:tr>
      <w:tr w:rsidR="001725F5" w:rsidRPr="001725F5" w:rsidTr="001725F5">
        <w:trPr>
          <w:divId w:val="1642999070"/>
          <w:trHeight w:val="1575"/>
        </w:trPr>
        <w:tc>
          <w:tcPr>
            <w:tcW w:w="3078" w:type="dxa"/>
            <w:hideMark/>
          </w:tcPr>
          <w:p w:rsidR="001725F5" w:rsidRPr="001725F5" w:rsidRDefault="001725F5" w:rsidP="001725F5">
            <w:r w:rsidRPr="001725F5">
              <w:t>Organization/</w:t>
            </w:r>
            <w:proofErr w:type="spellStart"/>
            <w:r w:rsidRPr="001725F5">
              <w:t>DisplayName</w:t>
            </w:r>
            <w:proofErr w:type="spellEnd"/>
          </w:p>
        </w:tc>
        <w:tc>
          <w:tcPr>
            <w:tcW w:w="4320" w:type="dxa"/>
            <w:hideMark/>
          </w:tcPr>
          <w:p w:rsidR="001725F5" w:rsidRPr="001725F5" w:rsidRDefault="001725F5" w:rsidP="001725F5">
            <w:r w:rsidRPr="001725F5">
              <w:t>A company associated with the work, preferably a list of the producers, distributor or else the original commissioning broadcaster.</w:t>
            </w:r>
          </w:p>
        </w:tc>
        <w:tc>
          <w:tcPr>
            <w:tcW w:w="3690" w:type="dxa"/>
            <w:hideMark/>
          </w:tcPr>
          <w:p w:rsidR="001725F5" w:rsidRPr="001725F5" w:rsidRDefault="001725F5" w:rsidP="001725F5">
            <w:r w:rsidRPr="001725F5">
              <w:t>NETA, APT</w:t>
            </w:r>
          </w:p>
        </w:tc>
        <w:tc>
          <w:tcPr>
            <w:tcW w:w="1611" w:type="dxa"/>
            <w:hideMark/>
          </w:tcPr>
          <w:p w:rsidR="001725F5" w:rsidRPr="001725F5" w:rsidRDefault="001725F5" w:rsidP="001725F5">
            <w:r w:rsidRPr="001725F5">
              <w:t>1…n</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lastRenderedPageBreak/>
              <w:t>Title/Class</w:t>
            </w:r>
          </w:p>
        </w:tc>
        <w:tc>
          <w:tcPr>
            <w:tcW w:w="4320" w:type="dxa"/>
            <w:hideMark/>
          </w:tcPr>
          <w:p w:rsidR="001725F5" w:rsidRPr="001725F5" w:rsidRDefault="001725F5" w:rsidP="001725F5">
            <w:r w:rsidRPr="001725F5">
              <w:t>A mechanism to classify the state of the title itself.</w:t>
            </w:r>
          </w:p>
        </w:tc>
        <w:tc>
          <w:tcPr>
            <w:tcW w:w="3690" w:type="dxa"/>
            <w:hideMark/>
          </w:tcPr>
          <w:p w:rsidR="001725F5" w:rsidRPr="001725F5" w:rsidRDefault="001725F5" w:rsidP="001725F5">
            <w:r w:rsidRPr="001725F5">
              <w:t>“</w:t>
            </w:r>
            <w:proofErr w:type="gramStart"/>
            <w:r w:rsidRPr="001725F5">
              <w:t>release</w:t>
            </w:r>
            <w:proofErr w:type="gramEnd"/>
            <w:r w:rsidRPr="001725F5">
              <w:t xml:space="preserve">”, “regional”, “AKA”, “Working” or “Internal”. </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Title/Language</w:t>
            </w:r>
          </w:p>
        </w:tc>
        <w:tc>
          <w:tcPr>
            <w:tcW w:w="4320" w:type="dxa"/>
            <w:hideMark/>
          </w:tcPr>
          <w:p w:rsidR="001725F5" w:rsidRPr="001725F5" w:rsidRDefault="001725F5" w:rsidP="001725F5">
            <w:r w:rsidRPr="001725F5">
              <w:t>A mechanism to classify the state of the title itself.</w:t>
            </w:r>
          </w:p>
        </w:tc>
        <w:tc>
          <w:tcPr>
            <w:tcW w:w="3690" w:type="dxa"/>
            <w:hideMark/>
          </w:tcPr>
          <w:p w:rsidR="001725F5" w:rsidRPr="001725F5" w:rsidRDefault="001725F5" w:rsidP="001725F5">
            <w:r w:rsidRPr="001725F5">
              <w:t xml:space="preserve">e.g., </w:t>
            </w:r>
            <w:proofErr w:type="spellStart"/>
            <w:r w:rsidRPr="001725F5">
              <w:t>en</w:t>
            </w:r>
            <w:proofErr w:type="spellEnd"/>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Title</w:t>
            </w:r>
          </w:p>
        </w:tc>
        <w:tc>
          <w:tcPr>
            <w:tcW w:w="4320" w:type="dxa"/>
            <w:hideMark/>
          </w:tcPr>
          <w:p w:rsidR="001725F5" w:rsidRPr="001725F5" w:rsidRDefault="001725F5" w:rsidP="001725F5">
            <w:r w:rsidRPr="001725F5">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1725F5">
              <w:t>PBS</w:t>
            </w:r>
            <w:proofErr w:type="gramEnd"/>
            <w:r w:rsidRPr="001725F5">
              <w:t xml:space="preserve"> </w:t>
            </w:r>
            <w:proofErr w:type="spellStart"/>
            <w:r w:rsidRPr="001725F5">
              <w:t>Newshour</w:t>
            </w:r>
            <w:proofErr w:type="spellEnd"/>
            <w:r w:rsidRPr="001725F5">
              <w:t xml:space="preserve">. A Series can be part of a Collection in association with another Series or </w:t>
            </w:r>
            <w:proofErr w:type="gramStart"/>
            <w:r w:rsidRPr="001725F5">
              <w:t>an</w:t>
            </w:r>
            <w:proofErr w:type="gramEnd"/>
            <w:r w:rsidRPr="001725F5">
              <w:t xml:space="preserve"> One Time Only show.</w:t>
            </w:r>
          </w:p>
        </w:tc>
        <w:tc>
          <w:tcPr>
            <w:tcW w:w="3690" w:type="dxa"/>
            <w:hideMark/>
          </w:tcPr>
          <w:p w:rsidR="001725F5" w:rsidRPr="001725F5" w:rsidRDefault="001725F5" w:rsidP="001725F5">
            <w:r w:rsidRPr="001725F5">
              <w:t>“Mercy Street”</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Country of Origin</w:t>
            </w:r>
          </w:p>
        </w:tc>
        <w:tc>
          <w:tcPr>
            <w:tcW w:w="4320" w:type="dxa"/>
            <w:hideMark/>
          </w:tcPr>
          <w:p w:rsidR="001725F5" w:rsidRPr="001725F5" w:rsidRDefault="001725F5" w:rsidP="001725F5">
            <w:r w:rsidRPr="001725F5">
              <w:t xml:space="preserve">The country from which the work originates. </w:t>
            </w:r>
            <w:r w:rsidRPr="001725F5">
              <w:br/>
            </w:r>
            <w:r w:rsidRPr="001725F5">
              <w:br/>
              <w:t xml:space="preserve">The country code format should be from the ISO 3166-1 alpha 2 codes (Wikipedia has an easy-to-access list </w:t>
            </w:r>
            <w:r w:rsidRPr="001725F5">
              <w:lastRenderedPageBreak/>
              <w:t>here).</w:t>
            </w:r>
            <w:r w:rsidRPr="001725F5">
              <w:br/>
              <w:t>Example: The country of origin for CRTC Recording productions is Canada, so the ISO 3166-1 alpha 2 code is CA.</w:t>
            </w:r>
          </w:p>
        </w:tc>
        <w:tc>
          <w:tcPr>
            <w:tcW w:w="3690" w:type="dxa"/>
            <w:hideMark/>
          </w:tcPr>
          <w:p w:rsidR="001725F5" w:rsidRPr="001725F5" w:rsidRDefault="001725F5" w:rsidP="001725F5">
            <w:r w:rsidRPr="001725F5">
              <w:lastRenderedPageBreak/>
              <w:t>The country of origin for CRTC Recording productions is Canada, so the ISO 3166-1 alpha 2 code is CA.</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lastRenderedPageBreak/>
              <w:t>SynopsisShort</w:t>
            </w:r>
            <w:proofErr w:type="spellEnd"/>
          </w:p>
        </w:tc>
        <w:tc>
          <w:tcPr>
            <w:tcW w:w="4320" w:type="dxa"/>
            <w:hideMark/>
          </w:tcPr>
          <w:p w:rsidR="001725F5" w:rsidRPr="001725F5" w:rsidRDefault="001725F5" w:rsidP="001725F5">
            <w:r w:rsidRPr="001725F5">
              <w:t>A short description of the nature of the work to assist discovery and manual de-duplication for display on OTT and EPG platforms.  Not a plot synopsis.</w:t>
            </w:r>
          </w:p>
        </w:tc>
        <w:tc>
          <w:tcPr>
            <w:tcW w:w="3690" w:type="dxa"/>
            <w:hideMark/>
          </w:tcPr>
          <w:p w:rsidR="001725F5" w:rsidRPr="001725F5" w:rsidRDefault="001725F5" w:rsidP="001725F5">
            <w:r w:rsidRPr="001725F5">
              <w:t>Romeo and Juliet are teenagers who fall in love despite their families hate and leads to their doom.</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t>SynopsisLong</w:t>
            </w:r>
            <w:proofErr w:type="spellEnd"/>
          </w:p>
        </w:tc>
        <w:tc>
          <w:tcPr>
            <w:tcW w:w="4320" w:type="dxa"/>
            <w:hideMark/>
          </w:tcPr>
          <w:p w:rsidR="001725F5" w:rsidRPr="001725F5" w:rsidRDefault="001725F5" w:rsidP="001725F5">
            <w:r w:rsidRPr="001725F5">
              <w:t>Preferably 500 characters only.  The plot of an episode.  Additional information regarding the nature of the work to assist discovery and manual de-duplication.</w:t>
            </w:r>
          </w:p>
        </w:tc>
        <w:tc>
          <w:tcPr>
            <w:tcW w:w="3690" w:type="dxa"/>
            <w:hideMark/>
          </w:tcPr>
          <w:p w:rsidR="001725F5" w:rsidRPr="001725F5" w:rsidRDefault="001725F5" w:rsidP="001725F5">
            <w:r w:rsidRPr="001725F5">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1725F5">
              <w:t>its we</w:t>
            </w:r>
            <w:proofErr w:type="gramEnd"/>
            <w:r w:rsidRPr="001725F5">
              <w:t xml:space="preserve"> are introduced to Romeo, of late unhappy that his romance with Rosaline has gone sour. Here he meets with his friends, Benvolio (a kinsman) and Mercutio (best friend, and cousin to the Count)</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t>Credits@role</w:t>
            </w:r>
            <w:proofErr w:type="spellEnd"/>
          </w:p>
        </w:tc>
        <w:tc>
          <w:tcPr>
            <w:tcW w:w="4320" w:type="dxa"/>
            <w:hideMark/>
          </w:tcPr>
          <w:p w:rsidR="001725F5" w:rsidRPr="001725F5" w:rsidRDefault="001725F5" w:rsidP="001725F5">
            <w:r w:rsidRPr="001725F5">
              <w:t xml:space="preserve">Producer and Distributor are </w:t>
            </w:r>
            <w:proofErr w:type="spellStart"/>
            <w:r w:rsidRPr="001725F5">
              <w:t>required.A</w:t>
            </w:r>
            <w:proofErr w:type="spellEnd"/>
            <w:r w:rsidRPr="001725F5">
              <w:t xml:space="preserve"> name of cast or crew associated with the work.</w:t>
            </w:r>
            <w:r w:rsidRPr="001725F5">
              <w:br/>
            </w:r>
            <w:r w:rsidRPr="001725F5">
              <w:br/>
              <w:t xml:space="preserve">Credits tell the identity and role of someone who contributed to a </w:t>
            </w:r>
            <w:r w:rsidRPr="001725F5">
              <w:lastRenderedPageBreak/>
              <w:t>Series, Episode, OTO, or Story. For example: Directed by John Smith.</w:t>
            </w:r>
            <w:r w:rsidRPr="001725F5">
              <w:br/>
              <w:t>Some Credit metadata may be known at the Acquisition stage, such as Producer and Director. However, a lot of the Credit metadata cannot be filled in for sure until the end of Production.</w:t>
            </w:r>
            <w:r w:rsidRPr="001725F5">
              <w:br/>
              <w:t xml:space="preserve">Multiple Credits can be added to a piece of content. </w:t>
            </w:r>
          </w:p>
        </w:tc>
        <w:tc>
          <w:tcPr>
            <w:tcW w:w="3690" w:type="dxa"/>
            <w:hideMark/>
          </w:tcPr>
          <w:p w:rsidR="001725F5" w:rsidRPr="001725F5" w:rsidRDefault="001725F5" w:rsidP="001725F5">
            <w:r w:rsidRPr="001725F5">
              <w:lastRenderedPageBreak/>
              <w:t>Writer, Director or Producer</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Executive Producer is required.</w:t>
            </w:r>
          </w:p>
        </w:tc>
      </w:tr>
      <w:tr w:rsidR="001725F5" w:rsidRPr="001725F5" w:rsidTr="001725F5">
        <w:trPr>
          <w:divId w:val="1642999070"/>
          <w:trHeight w:val="1575"/>
        </w:trPr>
        <w:tc>
          <w:tcPr>
            <w:tcW w:w="3078" w:type="dxa"/>
            <w:hideMark/>
          </w:tcPr>
          <w:p w:rsidR="001725F5" w:rsidRPr="001725F5" w:rsidRDefault="001725F5" w:rsidP="001725F5">
            <w:proofErr w:type="spellStart"/>
            <w:r w:rsidRPr="001725F5">
              <w:lastRenderedPageBreak/>
              <w:t>Credits@TalentId</w:t>
            </w:r>
            <w:proofErr w:type="spellEnd"/>
          </w:p>
        </w:tc>
        <w:tc>
          <w:tcPr>
            <w:tcW w:w="4320" w:type="dxa"/>
            <w:hideMark/>
          </w:tcPr>
          <w:p w:rsidR="001725F5" w:rsidRPr="001725F5" w:rsidRDefault="001725F5" w:rsidP="001725F5">
            <w:r w:rsidRPr="001725F5">
              <w:t>The Distributor's assigned UID for the cast or crew prefaced by the Distributor's domain.</w:t>
            </w:r>
          </w:p>
        </w:tc>
        <w:tc>
          <w:tcPr>
            <w:tcW w:w="3690" w:type="dxa"/>
            <w:hideMark/>
          </w:tcPr>
          <w:p w:rsidR="001725F5" w:rsidRPr="001725F5" w:rsidRDefault="001725F5" w:rsidP="001725F5">
            <w:r w:rsidRPr="001725F5">
              <w:t>XXXX-XXXX-XXXX-XXXX-XXXX</w:t>
            </w:r>
          </w:p>
        </w:tc>
        <w:tc>
          <w:tcPr>
            <w:tcW w:w="1611" w:type="dxa"/>
            <w:hideMark/>
          </w:tcPr>
          <w:p w:rsidR="001725F5" w:rsidRPr="001725F5" w:rsidRDefault="001725F5" w:rsidP="001725F5">
            <w:r w:rsidRPr="001725F5">
              <w:t>1..n</w:t>
            </w:r>
          </w:p>
        </w:tc>
        <w:tc>
          <w:tcPr>
            <w:tcW w:w="1590" w:type="dxa"/>
            <w:hideMark/>
          </w:tcPr>
          <w:p w:rsidR="001725F5" w:rsidRPr="001725F5" w:rsidRDefault="001725F5" w:rsidP="001725F5">
            <w:r w:rsidRPr="001725F5">
              <w:t>Conditionally Required.</w:t>
            </w:r>
          </w:p>
        </w:tc>
      </w:tr>
      <w:tr w:rsidR="001725F5" w:rsidRPr="001725F5" w:rsidTr="001725F5">
        <w:trPr>
          <w:divId w:val="1642999070"/>
          <w:trHeight w:val="1575"/>
        </w:trPr>
        <w:tc>
          <w:tcPr>
            <w:tcW w:w="3078" w:type="dxa"/>
            <w:hideMark/>
          </w:tcPr>
          <w:p w:rsidR="001725F5" w:rsidRPr="001725F5" w:rsidRDefault="001725F5" w:rsidP="001725F5">
            <w:r w:rsidRPr="001725F5">
              <w:t>Credits/Display Name</w:t>
            </w:r>
          </w:p>
        </w:tc>
        <w:tc>
          <w:tcPr>
            <w:tcW w:w="4320" w:type="dxa"/>
            <w:hideMark/>
          </w:tcPr>
          <w:p w:rsidR="001725F5" w:rsidRPr="001725F5" w:rsidRDefault="001725F5" w:rsidP="001725F5">
            <w:r w:rsidRPr="001725F5">
              <w:t>A name of cast or crew associated with the work.</w:t>
            </w:r>
            <w:r w:rsidRPr="001725F5">
              <w:br/>
            </w:r>
            <w:r w:rsidRPr="001725F5">
              <w:br/>
              <w:t>Credits tell the identity and role of someone who contributed to a Series, Episode, OTO, or Story. For example: Directed by John Smith.</w:t>
            </w:r>
            <w:r w:rsidRPr="001725F5">
              <w:br/>
              <w:t xml:space="preserve">Some Credit metadata may be known at the Acquisition stage, such as Producer and Director. However, a </w:t>
            </w:r>
            <w:r w:rsidRPr="001725F5">
              <w:lastRenderedPageBreak/>
              <w:t>lot of the Credit metadata cannot be filled in for sure until the end of Production.</w:t>
            </w:r>
            <w:r w:rsidRPr="001725F5">
              <w:br/>
              <w:t xml:space="preserve">Multiple Credits can be added to a piece of content. </w:t>
            </w:r>
          </w:p>
        </w:tc>
        <w:tc>
          <w:tcPr>
            <w:tcW w:w="3690" w:type="dxa"/>
            <w:hideMark/>
          </w:tcPr>
          <w:p w:rsidR="001725F5" w:rsidRPr="001725F5" w:rsidRDefault="001725F5" w:rsidP="001725F5">
            <w:r w:rsidRPr="001725F5">
              <w:lastRenderedPageBreak/>
              <w:t>"Joe Doe"</w:t>
            </w:r>
          </w:p>
        </w:tc>
        <w:tc>
          <w:tcPr>
            <w:tcW w:w="1611" w:type="dxa"/>
            <w:hideMark/>
          </w:tcPr>
          <w:p w:rsidR="001725F5" w:rsidRPr="001725F5" w:rsidRDefault="001725F5" w:rsidP="001725F5">
            <w:r w:rsidRPr="001725F5">
              <w:t>1..n</w:t>
            </w:r>
          </w:p>
        </w:tc>
        <w:tc>
          <w:tcPr>
            <w:tcW w:w="1590" w:type="dxa"/>
            <w:hideMark/>
          </w:tcPr>
          <w:p w:rsidR="001725F5" w:rsidRPr="001725F5" w:rsidRDefault="001725F5" w:rsidP="001725F5">
            <w:r w:rsidRPr="001725F5">
              <w:t>Producer is Required.</w:t>
            </w:r>
          </w:p>
        </w:tc>
      </w:tr>
      <w:tr w:rsidR="001725F5" w:rsidRPr="001725F5" w:rsidTr="001725F5">
        <w:trPr>
          <w:divId w:val="1642999070"/>
          <w:trHeight w:val="1575"/>
        </w:trPr>
        <w:tc>
          <w:tcPr>
            <w:tcW w:w="3078" w:type="dxa"/>
            <w:hideMark/>
          </w:tcPr>
          <w:p w:rsidR="001725F5" w:rsidRPr="001725F5" w:rsidRDefault="001725F5" w:rsidP="001725F5">
            <w:r w:rsidRPr="001725F5">
              <w:lastRenderedPageBreak/>
              <w:t>Language Secondary</w:t>
            </w:r>
          </w:p>
        </w:tc>
        <w:tc>
          <w:tcPr>
            <w:tcW w:w="4320" w:type="dxa"/>
            <w:hideMark/>
          </w:tcPr>
          <w:p w:rsidR="001725F5" w:rsidRPr="001725F5" w:rsidRDefault="001725F5" w:rsidP="001725F5">
            <w:r w:rsidRPr="001725F5">
              <w:t>This field lists the secondary languages, if any, used in the original production.</w:t>
            </w:r>
          </w:p>
        </w:tc>
        <w:tc>
          <w:tcPr>
            <w:tcW w:w="3690" w:type="dxa"/>
            <w:hideMark/>
          </w:tcPr>
          <w:p w:rsidR="001725F5" w:rsidRPr="001725F5" w:rsidRDefault="001725F5" w:rsidP="001725F5">
            <w:proofErr w:type="spellStart"/>
            <w:r w:rsidRPr="001725F5">
              <w:t>en</w:t>
            </w:r>
            <w:proofErr w:type="spellEnd"/>
            <w:r w:rsidRPr="001725F5">
              <w:t xml:space="preserve"> (English)</w:t>
            </w:r>
            <w:r w:rsidRPr="001725F5">
              <w:br/>
            </w:r>
            <w:proofErr w:type="spellStart"/>
            <w:r w:rsidRPr="001725F5">
              <w:t>sp</w:t>
            </w:r>
            <w:proofErr w:type="spellEnd"/>
            <w:r w:rsidRPr="001725F5">
              <w:t xml:space="preserve"> (Spanish)</w:t>
            </w:r>
            <w:r w:rsidRPr="001725F5">
              <w:br/>
              <w:t xml:space="preserve">de (German) </w:t>
            </w:r>
            <w:r w:rsidRPr="001725F5">
              <w:br/>
            </w:r>
            <w:proofErr w:type="spellStart"/>
            <w:r w:rsidRPr="001725F5">
              <w:t>fr</w:t>
            </w:r>
            <w:proofErr w:type="spellEnd"/>
            <w:r w:rsidRPr="001725F5">
              <w:t xml:space="preserve"> (French)</w:t>
            </w:r>
            <w:r w:rsidRPr="001725F5">
              <w:br/>
              <w:t>ja (Japanese)</w:t>
            </w:r>
          </w:p>
        </w:tc>
        <w:tc>
          <w:tcPr>
            <w:tcW w:w="1611" w:type="dxa"/>
            <w:hideMark/>
          </w:tcPr>
          <w:p w:rsidR="001725F5" w:rsidRPr="001725F5" w:rsidRDefault="001725F5" w:rsidP="001725F5">
            <w:r w:rsidRPr="001725F5">
              <w:t>0…n</w:t>
            </w:r>
          </w:p>
        </w:tc>
        <w:tc>
          <w:tcPr>
            <w:tcW w:w="1590" w:type="dxa"/>
            <w:hideMark/>
          </w:tcPr>
          <w:p w:rsidR="001725F5" w:rsidRPr="001725F5" w:rsidRDefault="001725F5" w:rsidP="001725F5">
            <w:r w:rsidRPr="001725F5">
              <w:t> </w:t>
            </w:r>
          </w:p>
        </w:tc>
      </w:tr>
      <w:tr w:rsidR="001725F5" w:rsidRPr="001725F5" w:rsidTr="001725F5">
        <w:trPr>
          <w:divId w:val="1642999070"/>
          <w:trHeight w:val="1575"/>
        </w:trPr>
        <w:tc>
          <w:tcPr>
            <w:tcW w:w="3078" w:type="dxa"/>
            <w:hideMark/>
          </w:tcPr>
          <w:p w:rsidR="001725F5" w:rsidRPr="001725F5" w:rsidRDefault="001725F5" w:rsidP="001725F5">
            <w:r w:rsidRPr="001725F5">
              <w:t xml:space="preserve">Language </w:t>
            </w:r>
            <w:proofErr w:type="spellStart"/>
            <w:r w:rsidRPr="001725F5">
              <w:t>Primary@mode</w:t>
            </w:r>
            <w:proofErr w:type="spellEnd"/>
          </w:p>
        </w:tc>
        <w:tc>
          <w:tcPr>
            <w:tcW w:w="4320" w:type="dxa"/>
            <w:hideMark/>
          </w:tcPr>
          <w:p w:rsidR="001725F5" w:rsidRPr="001725F5" w:rsidRDefault="001725F5" w:rsidP="001725F5">
            <w:r w:rsidRPr="001725F5">
              <w:t>“Audio”</w:t>
            </w:r>
            <w:r w:rsidRPr="001725F5">
              <w:br/>
              <w:t>(Silent Series are “Visual”)</w:t>
            </w:r>
          </w:p>
        </w:tc>
        <w:tc>
          <w:tcPr>
            <w:tcW w:w="3690" w:type="dxa"/>
            <w:hideMark/>
          </w:tcPr>
          <w:p w:rsidR="001725F5" w:rsidRPr="001725F5" w:rsidRDefault="001725F5" w:rsidP="001725F5">
            <w:r w:rsidRPr="001725F5">
              <w:t> </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Language Primary</w:t>
            </w:r>
          </w:p>
        </w:tc>
        <w:tc>
          <w:tcPr>
            <w:tcW w:w="4320" w:type="dxa"/>
            <w:hideMark/>
          </w:tcPr>
          <w:p w:rsidR="001725F5" w:rsidRPr="001725F5" w:rsidRDefault="001725F5" w:rsidP="001725F5">
            <w:r w:rsidRPr="001725F5">
              <w:t>Indicates the primary language spoken in the original work.</w:t>
            </w:r>
          </w:p>
        </w:tc>
        <w:tc>
          <w:tcPr>
            <w:tcW w:w="3690" w:type="dxa"/>
            <w:hideMark/>
          </w:tcPr>
          <w:p w:rsidR="001725F5" w:rsidRPr="001725F5" w:rsidRDefault="001725F5" w:rsidP="001725F5">
            <w:r w:rsidRPr="001725F5">
              <w:t xml:space="preserve">œ </w:t>
            </w:r>
            <w:proofErr w:type="spellStart"/>
            <w:r w:rsidRPr="001725F5">
              <w:t>en</w:t>
            </w:r>
            <w:proofErr w:type="spellEnd"/>
            <w:r w:rsidRPr="001725F5">
              <w:t xml:space="preserve"> (English)</w:t>
            </w:r>
            <w:r w:rsidRPr="001725F5">
              <w:br/>
              <w:t xml:space="preserve">œ </w:t>
            </w:r>
            <w:proofErr w:type="spellStart"/>
            <w:r w:rsidRPr="001725F5">
              <w:t>sp</w:t>
            </w:r>
            <w:proofErr w:type="spellEnd"/>
            <w:r w:rsidRPr="001725F5">
              <w:t xml:space="preserve"> (Spanish)</w:t>
            </w:r>
            <w:r w:rsidRPr="001725F5">
              <w:br/>
              <w:t>œ de (German)</w:t>
            </w:r>
            <w:r w:rsidRPr="001725F5">
              <w:br/>
              <w:t xml:space="preserve">œ </w:t>
            </w:r>
            <w:proofErr w:type="spellStart"/>
            <w:r w:rsidRPr="001725F5">
              <w:t>fr</w:t>
            </w:r>
            <w:proofErr w:type="spellEnd"/>
            <w:r w:rsidRPr="001725F5">
              <w:t xml:space="preserve"> (French)</w:t>
            </w:r>
            <w:r w:rsidRPr="001725F5">
              <w:br/>
              <w:t>œ ja (Japanese)</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t>Approximate Length</w:t>
            </w:r>
          </w:p>
        </w:tc>
        <w:tc>
          <w:tcPr>
            <w:tcW w:w="4320" w:type="dxa"/>
            <w:hideMark/>
          </w:tcPr>
          <w:p w:rsidR="001725F5" w:rsidRPr="001725F5" w:rsidRDefault="001725F5" w:rsidP="001725F5">
            <w:r w:rsidRPr="001725F5">
              <w:t>This value only represents the default Runtime for current and future performances and does not need to capture the HD Level for past Episodes.</w:t>
            </w:r>
            <w:r w:rsidRPr="001725F5">
              <w:br/>
            </w:r>
            <w:r w:rsidRPr="001725F5">
              <w:br/>
              <w:t xml:space="preserve">If this value is set at the Series level, it determines the default Runtime for newly produced Episodes. </w:t>
            </w:r>
            <w:r w:rsidRPr="001725F5">
              <w:lastRenderedPageBreak/>
              <w:t>This value only represents the Runtime for current and future Episodes and does not need to capture the HD Level for past Episodes.</w:t>
            </w:r>
            <w:r w:rsidRPr="001725F5">
              <w:br/>
              <w:t>If the value of the Episode differs from this expected value, the actual value may be set at the Episode level. Otherwise, the default value is inherited from the Runtime field at the Series level.</w:t>
            </w:r>
          </w:p>
        </w:tc>
        <w:tc>
          <w:tcPr>
            <w:tcW w:w="3690" w:type="dxa"/>
            <w:hideMark/>
          </w:tcPr>
          <w:p w:rsidR="001725F5" w:rsidRPr="001725F5" w:rsidRDefault="001725F5" w:rsidP="001725F5">
            <w:r w:rsidRPr="001725F5">
              <w:lastRenderedPageBreak/>
              <w:t>"PT2SM"</w:t>
            </w:r>
          </w:p>
        </w:tc>
        <w:tc>
          <w:tcPr>
            <w:tcW w:w="1611"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1642999070"/>
          <w:trHeight w:val="1575"/>
        </w:trPr>
        <w:tc>
          <w:tcPr>
            <w:tcW w:w="3078" w:type="dxa"/>
            <w:hideMark/>
          </w:tcPr>
          <w:p w:rsidR="001725F5" w:rsidRPr="001725F5" w:rsidRDefault="001725F5" w:rsidP="001725F5">
            <w:r w:rsidRPr="001725F5">
              <w:lastRenderedPageBreak/>
              <w:t>Release Date</w:t>
            </w:r>
          </w:p>
        </w:tc>
        <w:tc>
          <w:tcPr>
            <w:tcW w:w="4320" w:type="dxa"/>
            <w:hideMark/>
          </w:tcPr>
          <w:p w:rsidR="001725F5" w:rsidRPr="001725F5" w:rsidRDefault="001725F5" w:rsidP="001725F5">
            <w:r w:rsidRPr="001725F5">
              <w:t>A date or four-digit year of the work's original release prefaced with the affected platform.</w:t>
            </w:r>
          </w:p>
        </w:tc>
        <w:tc>
          <w:tcPr>
            <w:tcW w:w="3690" w:type="dxa"/>
            <w:hideMark/>
          </w:tcPr>
          <w:p w:rsidR="001725F5" w:rsidRPr="001725F5" w:rsidRDefault="001725F5" w:rsidP="001725F5">
            <w:r w:rsidRPr="001725F5">
              <w:t>"domain:2003"</w:t>
            </w:r>
            <w:r w:rsidRPr="001725F5">
              <w:br/>
              <w:t>"amazon:2015"</w:t>
            </w:r>
          </w:p>
        </w:tc>
        <w:tc>
          <w:tcPr>
            <w:tcW w:w="1611" w:type="dxa"/>
            <w:hideMark/>
          </w:tcPr>
          <w:p w:rsidR="001725F5" w:rsidRPr="001725F5" w:rsidRDefault="001725F5" w:rsidP="001725F5">
            <w:r w:rsidRPr="001725F5">
              <w:t>1…n</w:t>
            </w:r>
          </w:p>
        </w:tc>
        <w:tc>
          <w:tcPr>
            <w:tcW w:w="1590" w:type="dxa"/>
            <w:hideMark/>
          </w:tcPr>
          <w:p w:rsidR="001725F5" w:rsidRPr="001725F5" w:rsidRDefault="001725F5" w:rsidP="001725F5">
            <w:r w:rsidRPr="001725F5">
              <w:t>Required</w:t>
            </w:r>
          </w:p>
        </w:tc>
      </w:tr>
    </w:tbl>
    <w:p w:rsidR="002B04EF" w:rsidRDefault="001A1C7F">
      <w:r>
        <w:fldChar w:fldCharType="end"/>
      </w:r>
    </w:p>
    <w:p w:rsidR="002B04EF" w:rsidRDefault="002B04EF" w:rsidP="001725F5">
      <w:pPr>
        <w:pStyle w:val="Heading2"/>
        <w:numPr>
          <w:ilvl w:val="0"/>
          <w:numId w:val="0"/>
        </w:numPr>
        <w:ind w:left="576" w:hanging="576"/>
      </w:pPr>
      <w:bookmarkStart w:id="11" w:name="h.4k798b48fl3a" w:colFirst="0" w:colLast="0"/>
      <w:bookmarkEnd w:id="11"/>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12" w:name="_Season"/>
      <w:bookmarkEnd w:id="12"/>
      <w:r>
        <w:lastRenderedPageBreak/>
        <w:t>Season</w:t>
      </w:r>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r>
        <w:t>Season Metadata in the Content Lifecycle</w:t>
      </w:r>
    </w:p>
    <w:p w:rsidR="004E40BD" w:rsidRDefault="004E40BD" w:rsidP="00723DFC">
      <w:r>
        <w:t>A Season is mainly a wrapper used to delineate a group of Episodes by production year or order.</w:t>
      </w:r>
    </w:p>
    <w:p w:rsidR="00723DFC" w:rsidRDefault="00723DFC" w:rsidP="00723DFC">
      <w:pPr>
        <w:pStyle w:val="Heading3"/>
      </w:pPr>
      <w:bookmarkStart w:id="13" w:name="h.qpjsc8wpkema" w:colFirst="0" w:colLast="0"/>
      <w:bookmarkEnd w:id="13"/>
      <w:r>
        <w:t>Season Relational Metadata</w:t>
      </w:r>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14" w:name="h.j443di8hajmy" w:colFirst="0" w:colLast="0"/>
      <w:bookmarkStart w:id="15" w:name="h.dvoudw3nhuzz" w:colFirst="0" w:colLast="0"/>
      <w:bookmarkEnd w:id="14"/>
      <w:bookmarkEnd w:id="15"/>
      <w:r>
        <w:t xml:space="preserve">Entity = </w:t>
      </w:r>
      <w:proofErr w:type="spellStart"/>
      <w:r>
        <w:t>pm</w:t>
      </w:r>
      <w:proofErr w:type="gramStart"/>
      <w:r w:rsidRPr="001A2723">
        <w:t>:</w:t>
      </w:r>
      <w:r>
        <w:t>Season</w:t>
      </w:r>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eidr</w:t>
      </w:r>
      <w:proofErr w:type="gramStart"/>
      <w:r>
        <w:t>:Season</w:t>
      </w:r>
      <w:proofErr w:type="spellEnd"/>
      <w:proofErr w:type="gramEnd"/>
    </w:p>
    <w:p w:rsidR="002B04EF" w:rsidRPr="00F02651" w:rsidRDefault="002B04EF" w:rsidP="001725F5"/>
    <w:p w:rsidR="001725F5" w:rsidRDefault="001A1C7F" w:rsidP="00723DFC">
      <w:r>
        <w:fldChar w:fldCharType="begin"/>
      </w:r>
      <w:r>
        <w:instrText xml:space="preserve"> LINK </w:instrText>
      </w:r>
      <w:r w:rsidR="001725F5">
        <w:instrText xml:space="preserve">Excel.Sheet.12 "\\\\files\\user files\\rsargent\\GitHub\\Public-Media-MOS\\2 - Common Metadata Application Profile (MAP)\\MOS Common Metadata MAP.xlsx" "Public Media MAP - Season!R1C2:R9C6" </w:instrText>
      </w:r>
      <w:r>
        <w:instrText xml:space="preserve">\a \f 5 \h  \* MERGEFORMAT </w:instrText>
      </w:r>
      <w:r w:rsidR="001725F5">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1725F5" w:rsidRPr="001725F5" w:rsidTr="001725F5">
        <w:trPr>
          <w:divId w:val="530070326"/>
          <w:trHeight w:val="1007"/>
        </w:trPr>
        <w:tc>
          <w:tcPr>
            <w:tcW w:w="2718"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140"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3240" w:type="dxa"/>
            <w:shd w:val="clear" w:color="auto" w:fill="31849B" w:themeFill="accent5" w:themeFillShade="BF"/>
            <w:hideMark/>
          </w:tcPr>
          <w:p w:rsidR="001725F5" w:rsidRPr="001725F5" w:rsidRDefault="001725F5" w:rsidP="001725F5">
            <w:pPr>
              <w:rPr>
                <w:b/>
                <w:bCs/>
              </w:rPr>
            </w:pPr>
            <w:r w:rsidRPr="001725F5">
              <w:rPr>
                <w:b/>
                <w:bCs/>
              </w:rPr>
              <w:t>Examples:</w:t>
            </w:r>
          </w:p>
        </w:tc>
        <w:tc>
          <w:tcPr>
            <w:tcW w:w="1611"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2311"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530070326"/>
          <w:trHeight w:val="1575"/>
        </w:trPr>
        <w:tc>
          <w:tcPr>
            <w:tcW w:w="2718" w:type="dxa"/>
            <w:hideMark/>
          </w:tcPr>
          <w:p w:rsidR="001725F5" w:rsidRPr="001725F5" w:rsidRDefault="001725F5" w:rsidP="001725F5">
            <w:r w:rsidRPr="001725F5">
              <w:t>Season Class</w:t>
            </w:r>
          </w:p>
        </w:tc>
        <w:tc>
          <w:tcPr>
            <w:tcW w:w="4140" w:type="dxa"/>
            <w:hideMark/>
          </w:tcPr>
          <w:p w:rsidR="001725F5" w:rsidRPr="001725F5" w:rsidRDefault="001725F5" w:rsidP="001725F5">
            <w:r w:rsidRPr="001725F5">
              <w:t xml:space="preserve">Describes the original release Season. </w:t>
            </w:r>
            <w:r w:rsidRPr="001725F5">
              <w:br/>
              <w:t>Main.  Most common selection.</w:t>
            </w:r>
            <w:r w:rsidRPr="001725F5">
              <w:br/>
              <w:t>Adjunct.  Used when distinct segments or episodes are combined into a presentation offered outside of the original season.</w:t>
            </w:r>
          </w:p>
        </w:tc>
        <w:tc>
          <w:tcPr>
            <w:tcW w:w="3240" w:type="dxa"/>
            <w:hideMark/>
          </w:tcPr>
          <w:p w:rsidR="001725F5" w:rsidRPr="001725F5" w:rsidRDefault="001725F5" w:rsidP="001725F5">
            <w:r w:rsidRPr="001725F5">
              <w:t>Main, Adjunct</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530070326"/>
          <w:trHeight w:val="1575"/>
        </w:trPr>
        <w:tc>
          <w:tcPr>
            <w:tcW w:w="2718" w:type="dxa"/>
            <w:hideMark/>
          </w:tcPr>
          <w:p w:rsidR="001725F5" w:rsidRPr="001725F5" w:rsidRDefault="001725F5" w:rsidP="001725F5">
            <w:r w:rsidRPr="001725F5">
              <w:t>Referent Type</w:t>
            </w:r>
          </w:p>
        </w:tc>
        <w:tc>
          <w:tcPr>
            <w:tcW w:w="4140" w:type="dxa"/>
            <w:hideMark/>
          </w:tcPr>
          <w:p w:rsidR="001725F5" w:rsidRPr="001725F5" w:rsidRDefault="001725F5" w:rsidP="001725F5">
            <w:r w:rsidRPr="001725F5">
              <w:t>Always "Season"</w:t>
            </w:r>
          </w:p>
        </w:tc>
        <w:tc>
          <w:tcPr>
            <w:tcW w:w="3240" w:type="dxa"/>
            <w:hideMark/>
          </w:tcPr>
          <w:p w:rsidR="001725F5" w:rsidRPr="001725F5" w:rsidRDefault="001725F5" w:rsidP="001725F5">
            <w:r w:rsidRPr="001725F5">
              <w:t>"Season"</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530070326"/>
          <w:trHeight w:val="1575"/>
        </w:trPr>
        <w:tc>
          <w:tcPr>
            <w:tcW w:w="2718" w:type="dxa"/>
            <w:hideMark/>
          </w:tcPr>
          <w:p w:rsidR="001725F5" w:rsidRPr="001725F5" w:rsidRDefault="001725F5" w:rsidP="001725F5">
            <w:r w:rsidRPr="001725F5">
              <w:t>Parent ID</w:t>
            </w:r>
          </w:p>
        </w:tc>
        <w:tc>
          <w:tcPr>
            <w:tcW w:w="4140" w:type="dxa"/>
            <w:hideMark/>
          </w:tcPr>
          <w:p w:rsidR="001725F5" w:rsidRPr="001725F5" w:rsidRDefault="001725F5" w:rsidP="001725F5">
            <w:r w:rsidRPr="001725F5">
              <w:t>Series UID</w:t>
            </w:r>
          </w:p>
        </w:tc>
        <w:tc>
          <w:tcPr>
            <w:tcW w:w="3240" w:type="dxa"/>
            <w:hideMark/>
          </w:tcPr>
          <w:p w:rsidR="001725F5" w:rsidRPr="001725F5" w:rsidRDefault="001725F5" w:rsidP="001725F5">
            <w:r w:rsidRPr="001725F5">
              <w:t>XXXX-XXXX-XXXX-XXXX-XXXX</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530070326"/>
          <w:trHeight w:val="1575"/>
        </w:trPr>
        <w:tc>
          <w:tcPr>
            <w:tcW w:w="2718" w:type="dxa"/>
            <w:hideMark/>
          </w:tcPr>
          <w:p w:rsidR="001725F5" w:rsidRPr="001725F5" w:rsidRDefault="001725F5" w:rsidP="001725F5">
            <w:r w:rsidRPr="001725F5">
              <w:t>UID</w:t>
            </w:r>
          </w:p>
        </w:tc>
        <w:tc>
          <w:tcPr>
            <w:tcW w:w="4140" w:type="dxa"/>
            <w:hideMark/>
          </w:tcPr>
          <w:p w:rsidR="001725F5" w:rsidRPr="001725F5" w:rsidRDefault="001725F5" w:rsidP="001725F5">
            <w:r w:rsidRPr="001725F5">
              <w:t>An organization's GUID (global unique identifier) for internal tracking purposes.</w:t>
            </w:r>
          </w:p>
        </w:tc>
        <w:tc>
          <w:tcPr>
            <w:tcW w:w="3240" w:type="dxa"/>
            <w:hideMark/>
          </w:tcPr>
          <w:p w:rsidR="001725F5" w:rsidRPr="001725F5" w:rsidRDefault="001725F5" w:rsidP="001725F5">
            <w:r w:rsidRPr="001725F5">
              <w:t>XXXX-XXXX-XXXX-XXXX-XXXX</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 </w:t>
            </w:r>
          </w:p>
        </w:tc>
      </w:tr>
      <w:tr w:rsidR="001725F5" w:rsidRPr="001725F5" w:rsidTr="001725F5">
        <w:trPr>
          <w:divId w:val="530070326"/>
          <w:trHeight w:val="2535"/>
        </w:trPr>
        <w:tc>
          <w:tcPr>
            <w:tcW w:w="2718" w:type="dxa"/>
            <w:hideMark/>
          </w:tcPr>
          <w:p w:rsidR="001725F5" w:rsidRPr="001725F5" w:rsidRDefault="001725F5" w:rsidP="001725F5">
            <w:r w:rsidRPr="001725F5">
              <w:lastRenderedPageBreak/>
              <w:t>Content Identifier</w:t>
            </w:r>
          </w:p>
        </w:tc>
        <w:tc>
          <w:tcPr>
            <w:tcW w:w="4140" w:type="dxa"/>
            <w:hideMark/>
          </w:tcPr>
          <w:p w:rsidR="001725F5" w:rsidRPr="001725F5" w:rsidRDefault="001725F5" w:rsidP="001725F5">
            <w:r w:rsidRPr="001725F5">
              <w:t>Content Identifiers provide a means by which to locate an asset across platforms.</w:t>
            </w:r>
            <w:r w:rsidRPr="001725F5">
              <w:br/>
              <w:t>&lt;</w:t>
            </w:r>
            <w:proofErr w:type="gramStart"/>
            <w:r w:rsidRPr="001725F5">
              <w:t>type</w:t>
            </w:r>
            <w:proofErr w:type="gramEnd"/>
            <w:r w:rsidRPr="001725F5">
              <w:t xml:space="preserve">&gt; is the type of identifier. </w:t>
            </w:r>
            <w:r w:rsidRPr="001725F5">
              <w:br/>
              <w:t>&lt;</w:t>
            </w:r>
            <w:proofErr w:type="gramStart"/>
            <w:r w:rsidRPr="001725F5">
              <w:t>domain</w:t>
            </w:r>
            <w:proofErr w:type="gramEnd"/>
            <w:r w:rsidRPr="001725F5">
              <w:t>&gt; is the organization domain name.</w:t>
            </w:r>
            <w:r w:rsidRPr="001725F5">
              <w:br/>
              <w:t>&lt;</w:t>
            </w:r>
            <w:proofErr w:type="gramStart"/>
            <w:r w:rsidRPr="001725F5">
              <w:t>category</w:t>
            </w:r>
            <w:proofErr w:type="gramEnd"/>
            <w:r w:rsidRPr="001725F5">
              <w:t>&gt;  additional naming to provide context within the scope of ID usage. (optional to include)</w:t>
            </w:r>
            <w:r w:rsidRPr="001725F5">
              <w:br/>
              <w:t>&lt;ID&gt; (domain specific ID) is a string that corresponds with the domain.</w:t>
            </w:r>
          </w:p>
        </w:tc>
        <w:tc>
          <w:tcPr>
            <w:tcW w:w="3240" w:type="dxa"/>
            <w:hideMark/>
          </w:tcPr>
          <w:p w:rsidR="001725F5" w:rsidRPr="001725F5" w:rsidRDefault="001725F5" w:rsidP="001725F5">
            <w:r w:rsidRPr="001725F5">
              <w:t>"cid:Amazon:JDJKSH-SJSHJJJ","cid:HULU:IKKEKKE-JSJSJS14223"</w:t>
            </w:r>
            <w:r w:rsidRPr="001725F5">
              <w:br/>
              <w:t>"cid:org:pbs.org:NOVA"</w:t>
            </w:r>
          </w:p>
        </w:tc>
        <w:tc>
          <w:tcPr>
            <w:tcW w:w="1611" w:type="dxa"/>
            <w:hideMark/>
          </w:tcPr>
          <w:p w:rsidR="001725F5" w:rsidRPr="001725F5" w:rsidRDefault="001725F5" w:rsidP="001725F5">
            <w:r w:rsidRPr="001725F5">
              <w:t>0..n</w:t>
            </w:r>
          </w:p>
        </w:tc>
        <w:tc>
          <w:tcPr>
            <w:tcW w:w="2311" w:type="dxa"/>
            <w:hideMark/>
          </w:tcPr>
          <w:p w:rsidR="001725F5" w:rsidRPr="001725F5" w:rsidRDefault="001725F5" w:rsidP="001725F5">
            <w:r w:rsidRPr="001725F5">
              <w:t> </w:t>
            </w:r>
          </w:p>
        </w:tc>
      </w:tr>
      <w:tr w:rsidR="001725F5" w:rsidRPr="001725F5" w:rsidTr="001725F5">
        <w:trPr>
          <w:divId w:val="530070326"/>
          <w:trHeight w:val="1575"/>
        </w:trPr>
        <w:tc>
          <w:tcPr>
            <w:tcW w:w="2718" w:type="dxa"/>
            <w:hideMark/>
          </w:tcPr>
          <w:p w:rsidR="001725F5" w:rsidRPr="001725F5" w:rsidRDefault="001725F5" w:rsidP="001725F5">
            <w:r w:rsidRPr="001725F5">
              <w:t>Title</w:t>
            </w:r>
          </w:p>
        </w:tc>
        <w:tc>
          <w:tcPr>
            <w:tcW w:w="4140" w:type="dxa"/>
            <w:hideMark/>
          </w:tcPr>
          <w:p w:rsidR="001725F5" w:rsidRPr="001725F5" w:rsidRDefault="001725F5" w:rsidP="001725F5">
            <w:r w:rsidRPr="001725F5">
              <w:t>To differentiate - for example 'season 1' - across programs, Distributor's use a season title to make their seasons unique.</w:t>
            </w:r>
          </w:p>
        </w:tc>
        <w:tc>
          <w:tcPr>
            <w:tcW w:w="3240" w:type="dxa"/>
            <w:hideMark/>
          </w:tcPr>
          <w:p w:rsidR="001725F5" w:rsidRPr="001725F5" w:rsidRDefault="001725F5" w:rsidP="001725F5">
            <w:r w:rsidRPr="001725F5">
              <w:t xml:space="preserve">[Series Title] + “Season” + [Season Number] </w:t>
            </w:r>
            <w:r w:rsidRPr="001725F5">
              <w:br/>
              <w:t>"Arthur Season 1"</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530070326"/>
          <w:trHeight w:val="1575"/>
        </w:trPr>
        <w:tc>
          <w:tcPr>
            <w:tcW w:w="2718" w:type="dxa"/>
            <w:hideMark/>
          </w:tcPr>
          <w:p w:rsidR="001725F5" w:rsidRPr="001725F5" w:rsidRDefault="001725F5" w:rsidP="001725F5">
            <w:r w:rsidRPr="001725F5">
              <w:t>Sequence Number</w:t>
            </w:r>
          </w:p>
        </w:tc>
        <w:tc>
          <w:tcPr>
            <w:tcW w:w="4140" w:type="dxa"/>
            <w:hideMark/>
          </w:tcPr>
          <w:p w:rsidR="001725F5" w:rsidRPr="001725F5" w:rsidRDefault="001725F5" w:rsidP="001725F5">
            <w:r w:rsidRPr="001725F5">
              <w:t>A flexible, but mainly numeric, representation of the sequence of release</w:t>
            </w:r>
            <w:r w:rsidRPr="001725F5">
              <w:br/>
              <w:t>within a set or season as used in distribution. Allows non-numeric values such as '3a' and '1.2'.</w:t>
            </w:r>
          </w:p>
        </w:tc>
        <w:tc>
          <w:tcPr>
            <w:tcW w:w="3240" w:type="dxa"/>
            <w:hideMark/>
          </w:tcPr>
          <w:p w:rsidR="001725F5" w:rsidRPr="001725F5" w:rsidRDefault="001725F5" w:rsidP="001725F5">
            <w:r w:rsidRPr="001725F5">
              <w:t>1</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 </w:t>
            </w:r>
          </w:p>
        </w:tc>
      </w:tr>
      <w:tr w:rsidR="001725F5" w:rsidRPr="001725F5" w:rsidTr="001725F5">
        <w:trPr>
          <w:divId w:val="530070326"/>
          <w:trHeight w:val="1575"/>
        </w:trPr>
        <w:tc>
          <w:tcPr>
            <w:tcW w:w="2718" w:type="dxa"/>
            <w:hideMark/>
          </w:tcPr>
          <w:p w:rsidR="001725F5" w:rsidRPr="001725F5" w:rsidRDefault="001725F5" w:rsidP="001725F5">
            <w:r w:rsidRPr="001725F5">
              <w:t>Release Date</w:t>
            </w:r>
          </w:p>
        </w:tc>
        <w:tc>
          <w:tcPr>
            <w:tcW w:w="4140" w:type="dxa"/>
            <w:hideMark/>
          </w:tcPr>
          <w:p w:rsidR="001725F5" w:rsidRPr="001725F5" w:rsidRDefault="001725F5" w:rsidP="001725F5">
            <w:r w:rsidRPr="001725F5">
              <w:t>A date or four-digit year of the work's original release prefaced with the affected platform.</w:t>
            </w:r>
          </w:p>
        </w:tc>
        <w:tc>
          <w:tcPr>
            <w:tcW w:w="3240" w:type="dxa"/>
            <w:hideMark/>
          </w:tcPr>
          <w:p w:rsidR="001725F5" w:rsidRPr="001725F5" w:rsidRDefault="001725F5" w:rsidP="001725F5">
            <w:r w:rsidRPr="001725F5">
              <w:t>"2017-10-24", "</w:t>
            </w:r>
            <w:proofErr w:type="spellStart"/>
            <w:r w:rsidRPr="001725F5">
              <w:t>yyyy</w:t>
            </w:r>
            <w:proofErr w:type="spellEnd"/>
            <w:r w:rsidRPr="001725F5">
              <w:t>"</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16" w:name="h.f0mqh86eha7u" w:colFirst="0" w:colLast="0"/>
      <w:bookmarkStart w:id="17" w:name="h.7q8zszeso590" w:colFirst="0" w:colLast="0"/>
      <w:bookmarkStart w:id="18" w:name="_Episode"/>
      <w:bookmarkEnd w:id="16"/>
      <w:bookmarkEnd w:id="17"/>
      <w:bookmarkEnd w:id="18"/>
      <w:r>
        <w:lastRenderedPageBreak/>
        <w:t>Episode</w:t>
      </w:r>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19" w:name="h.6u92nt75kohj" w:colFirst="0" w:colLast="0"/>
      <w:bookmarkEnd w:id="19"/>
      <w:r>
        <w:t xml:space="preserve">Structural </w:t>
      </w:r>
      <w:r w:rsidR="00723DFC">
        <w:t>Metadata for an Episode</w:t>
      </w:r>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20" w:name="h.571gbr1gedfc" w:colFirst="0" w:colLast="0"/>
      <w:bookmarkEnd w:id="20"/>
    </w:p>
    <w:p w:rsidR="007F5D97" w:rsidRDefault="007F5D97" w:rsidP="001725F5">
      <w:pPr>
        <w:pStyle w:val="Heading3"/>
        <w:numPr>
          <w:ilvl w:val="0"/>
          <w:numId w:val="0"/>
        </w:numPr>
        <w:ind w:left="720"/>
      </w:pPr>
    </w:p>
    <w:p w:rsidR="00794532" w:rsidRDefault="00794532" w:rsidP="00794532">
      <w:pPr>
        <w:pStyle w:val="Heading3"/>
      </w:pPr>
      <w:r>
        <w:t xml:space="preserve">Entity = </w:t>
      </w:r>
      <w:proofErr w:type="spellStart"/>
      <w:r>
        <w:t>eidr</w:t>
      </w:r>
      <w:proofErr w:type="gramStart"/>
      <w:r>
        <w:t>:Episode</w:t>
      </w:r>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r>
        <w:lastRenderedPageBreak/>
        <w:t xml:space="preserve">Entity = </w:t>
      </w:r>
      <w:proofErr w:type="spellStart"/>
      <w:r>
        <w:t>edir</w:t>
      </w:r>
      <w:proofErr w:type="gramStart"/>
      <w:r>
        <w:t>:Episode</w:t>
      </w:r>
      <w:proofErr w:type="spellEnd"/>
      <w:proofErr w:type="gramEnd"/>
    </w:p>
    <w:p w:rsidR="001725F5" w:rsidRDefault="001A1C7F" w:rsidP="001A1C7F">
      <w:r>
        <w:fldChar w:fldCharType="begin"/>
      </w:r>
      <w:r>
        <w:instrText xml:space="preserve"> LINK </w:instrText>
      </w:r>
      <w:r w:rsidR="001725F5">
        <w:instrText xml:space="preserve">Excel.Sheet.12 "\\\\files\\user files\\rsargent\\GitHub\\Public-Media-MOS\\2 - Common Metadata Application Profile (MAP)\\MOS Common Metadata MAP.xlsx" "Public Media MAP - Episode!R1C2:R34C6" </w:instrText>
      </w:r>
      <w:r>
        <w:instrText xml:space="preserve">\a \f 5 \h  \* MERGEFORMAT </w:instrText>
      </w:r>
      <w:r w:rsidR="001725F5">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1725F5" w:rsidRPr="001725F5" w:rsidTr="001725F5">
        <w:trPr>
          <w:divId w:val="63844620"/>
          <w:trHeight w:val="935"/>
        </w:trPr>
        <w:tc>
          <w:tcPr>
            <w:tcW w:w="3292"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286"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3826" w:type="dxa"/>
            <w:shd w:val="clear" w:color="auto" w:fill="31849B" w:themeFill="accent5" w:themeFillShade="BF"/>
            <w:hideMark/>
          </w:tcPr>
          <w:p w:rsidR="001725F5" w:rsidRPr="001725F5" w:rsidRDefault="001725F5" w:rsidP="001725F5">
            <w:pPr>
              <w:rPr>
                <w:b/>
                <w:bCs/>
              </w:rPr>
            </w:pPr>
            <w:r w:rsidRPr="001725F5">
              <w:rPr>
                <w:b/>
                <w:bCs/>
              </w:rPr>
              <w:t>Examples:</w:t>
            </w:r>
          </w:p>
        </w:tc>
        <w:tc>
          <w:tcPr>
            <w:tcW w:w="1514"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1590"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63844620"/>
          <w:trHeight w:val="2115"/>
        </w:trPr>
        <w:tc>
          <w:tcPr>
            <w:tcW w:w="3292" w:type="dxa"/>
            <w:hideMark/>
          </w:tcPr>
          <w:p w:rsidR="001725F5" w:rsidRPr="001725F5" w:rsidRDefault="001725F5" w:rsidP="001725F5">
            <w:r w:rsidRPr="001725F5">
              <w:t>Referent Type</w:t>
            </w:r>
          </w:p>
        </w:tc>
        <w:tc>
          <w:tcPr>
            <w:tcW w:w="4286" w:type="dxa"/>
            <w:hideMark/>
          </w:tcPr>
          <w:p w:rsidR="001725F5" w:rsidRPr="001725F5" w:rsidRDefault="001725F5" w:rsidP="001725F5">
            <w:r w:rsidRPr="001725F5">
              <w:t xml:space="preserve">A mechanism to identify the record's place within an organization's data object </w:t>
            </w:r>
            <w:proofErr w:type="spellStart"/>
            <w:r w:rsidRPr="001725F5">
              <w:t>model.Cannot</w:t>
            </w:r>
            <w:proofErr w:type="spellEnd"/>
            <w:r w:rsidRPr="001725F5">
              <w:t xml:space="preserve"> be </w:t>
            </w:r>
            <w:proofErr w:type="spellStart"/>
            <w:r w:rsidRPr="001725F5">
              <w:t>be</w:t>
            </w:r>
            <w:proofErr w:type="spellEnd"/>
            <w:r w:rsidRPr="001725F5">
              <w:t xml:space="preserve"> inherited and must be self-defined.  For example, an object created as a </w:t>
            </w:r>
            <w:proofErr w:type="spellStart"/>
            <w:r w:rsidRPr="001725F5">
              <w:t>one time</w:t>
            </w:r>
            <w:proofErr w:type="spellEnd"/>
            <w:r w:rsidRPr="001725F5">
              <w:t xml:space="preserve"> only is a </w:t>
            </w:r>
            <w:proofErr w:type="spellStart"/>
            <w:r w:rsidRPr="001725F5">
              <w:t>one time</w:t>
            </w:r>
            <w:proofErr w:type="spellEnd"/>
            <w:r w:rsidRPr="001725F5">
              <w:t xml:space="preserve"> only whether it is being shown in a broadcast, streamed over the Internet, or played from a DVD.</w:t>
            </w:r>
          </w:p>
        </w:tc>
        <w:tc>
          <w:tcPr>
            <w:tcW w:w="3826" w:type="dxa"/>
            <w:hideMark/>
          </w:tcPr>
          <w:p w:rsidR="001725F5" w:rsidRPr="001725F5" w:rsidRDefault="001725F5" w:rsidP="001725F5">
            <w:r w:rsidRPr="001725F5">
              <w:t>TV, Movie, Web, Short, or Supplemental</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Parent ID</w:t>
            </w:r>
          </w:p>
        </w:tc>
        <w:tc>
          <w:tcPr>
            <w:tcW w:w="4286" w:type="dxa"/>
            <w:hideMark/>
          </w:tcPr>
          <w:p w:rsidR="001725F5" w:rsidRPr="001725F5" w:rsidRDefault="001725F5" w:rsidP="001725F5">
            <w:r w:rsidRPr="001725F5">
              <w:t>Maps an episode to a season or series.</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UID</w:t>
            </w:r>
          </w:p>
        </w:tc>
        <w:tc>
          <w:tcPr>
            <w:tcW w:w="4286" w:type="dxa"/>
            <w:hideMark/>
          </w:tcPr>
          <w:p w:rsidR="001725F5" w:rsidRPr="001725F5" w:rsidRDefault="001725F5" w:rsidP="001725F5">
            <w:r w:rsidRPr="001725F5">
              <w:t>An organization's GUID (global unique identifier) for internal tracking purposes.</w:t>
            </w:r>
          </w:p>
        </w:tc>
        <w:tc>
          <w:tcPr>
            <w:tcW w:w="3826" w:type="dxa"/>
            <w:hideMark/>
          </w:tcPr>
          <w:p w:rsidR="001725F5" w:rsidRPr="001725F5" w:rsidRDefault="001725F5" w:rsidP="001725F5">
            <w:r w:rsidRPr="001725F5">
              <w:t>XXXX-XXXX-XXXX-XXXX-XXXX</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Content Identifier</w:t>
            </w:r>
          </w:p>
        </w:tc>
        <w:tc>
          <w:tcPr>
            <w:tcW w:w="4286" w:type="dxa"/>
            <w:hideMark/>
          </w:tcPr>
          <w:p w:rsidR="001725F5" w:rsidRPr="001725F5" w:rsidRDefault="001725F5" w:rsidP="001725F5">
            <w:r w:rsidRPr="001725F5">
              <w:t>Content Identifiers provide a means by which to locate an asset across platforms.</w:t>
            </w:r>
            <w:r w:rsidRPr="001725F5">
              <w:br/>
              <w:t>&lt;</w:t>
            </w:r>
            <w:proofErr w:type="gramStart"/>
            <w:r w:rsidRPr="001725F5">
              <w:t>type</w:t>
            </w:r>
            <w:proofErr w:type="gramEnd"/>
            <w:r w:rsidRPr="001725F5">
              <w:t xml:space="preserve">&gt; is the type of identifier. </w:t>
            </w:r>
            <w:r w:rsidRPr="001725F5">
              <w:br/>
              <w:t>&lt;</w:t>
            </w:r>
            <w:proofErr w:type="gramStart"/>
            <w:r w:rsidRPr="001725F5">
              <w:t>domain</w:t>
            </w:r>
            <w:proofErr w:type="gramEnd"/>
            <w:r w:rsidRPr="001725F5">
              <w:t xml:space="preserve">&gt; is the </w:t>
            </w:r>
            <w:r w:rsidRPr="001725F5">
              <w:lastRenderedPageBreak/>
              <w:t>organization domain name.</w:t>
            </w:r>
            <w:r w:rsidRPr="001725F5">
              <w:br/>
              <w:t>&lt;</w:t>
            </w:r>
            <w:proofErr w:type="gramStart"/>
            <w:r w:rsidRPr="001725F5">
              <w:t>category</w:t>
            </w:r>
            <w:proofErr w:type="gramEnd"/>
            <w:r w:rsidRPr="001725F5">
              <w:t>&gt;  additional naming to provide context within the scope of ID usage. (optional to include)</w:t>
            </w:r>
            <w:r w:rsidRPr="001725F5">
              <w:br/>
              <w:t>&lt;ID&gt; (domain specific ID) is a string that corresponds with the domain.</w:t>
            </w:r>
          </w:p>
        </w:tc>
        <w:tc>
          <w:tcPr>
            <w:tcW w:w="3826" w:type="dxa"/>
            <w:hideMark/>
          </w:tcPr>
          <w:p w:rsidR="001725F5" w:rsidRPr="001725F5" w:rsidRDefault="001725F5" w:rsidP="001725F5">
            <w:r w:rsidRPr="001725F5">
              <w:lastRenderedPageBreak/>
              <w:t>"cid:Amazon:JDJKSH-SJSHJJJ","cid:HULU:IKKEKKE-JSJSJS14223"</w:t>
            </w:r>
            <w:r w:rsidRPr="001725F5">
              <w:br/>
              <w:t>"cid:org:pbs.org:NOLACode:NOVA  000101"</w:t>
            </w:r>
          </w:p>
        </w:tc>
        <w:tc>
          <w:tcPr>
            <w:tcW w:w="1514" w:type="dxa"/>
            <w:hideMark/>
          </w:tcPr>
          <w:p w:rsidR="001725F5" w:rsidRPr="001725F5" w:rsidRDefault="001725F5" w:rsidP="001725F5">
            <w:r w:rsidRPr="001725F5">
              <w:t>0..n</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lastRenderedPageBreak/>
              <w:t>Episode Class</w:t>
            </w:r>
          </w:p>
        </w:tc>
        <w:tc>
          <w:tcPr>
            <w:tcW w:w="4286" w:type="dxa"/>
            <w:hideMark/>
          </w:tcPr>
          <w:p w:rsidR="001725F5" w:rsidRPr="001725F5" w:rsidRDefault="001725F5" w:rsidP="001725F5">
            <w:r w:rsidRPr="001725F5">
              <w:t>Describes the general type of Episode.</w:t>
            </w:r>
            <w:r w:rsidRPr="001725F5">
              <w:br/>
              <w:t>Main.  Most common selection.</w:t>
            </w:r>
            <w:r w:rsidRPr="001725F5">
              <w:br/>
              <w:t>Pilot.  Describes the first distributed show.</w:t>
            </w:r>
            <w:r w:rsidRPr="001725F5">
              <w:br/>
              <w:t>One Time Only.   Describes specials created outside of the regular series' shows.</w:t>
            </w:r>
            <w:r w:rsidRPr="001725F5">
              <w:br/>
              <w:t>Standalone.  Describes a movie or show not related to other works such as a series.</w:t>
            </w:r>
            <w:r w:rsidRPr="001725F5">
              <w:br/>
              <w:t>Recut.  Describes stacked shows or shows where there storyline is edited.</w:t>
            </w:r>
            <w:r w:rsidRPr="001725F5">
              <w:br/>
              <w:t>Segment.  Describes segments within a show, such as a cartoon.</w:t>
            </w:r>
          </w:p>
        </w:tc>
        <w:tc>
          <w:tcPr>
            <w:tcW w:w="3826" w:type="dxa"/>
            <w:hideMark/>
          </w:tcPr>
          <w:p w:rsidR="001725F5" w:rsidRPr="001725F5" w:rsidRDefault="001725F5" w:rsidP="001725F5">
            <w:r w:rsidRPr="001725F5">
              <w:t>Main, Pilot, Standalone, Special, Omnibus, Recut, Segment</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Organization/Contact Info/</w:t>
            </w:r>
            <w:proofErr w:type="spellStart"/>
            <w:r w:rsidRPr="001725F5">
              <w:t>Phone@Type</w:t>
            </w:r>
            <w:proofErr w:type="spellEnd"/>
          </w:p>
        </w:tc>
        <w:tc>
          <w:tcPr>
            <w:tcW w:w="4286" w:type="dxa"/>
            <w:hideMark/>
          </w:tcPr>
          <w:p w:rsidR="001725F5" w:rsidRPr="001725F5" w:rsidRDefault="001725F5" w:rsidP="001725F5">
            <w:r w:rsidRPr="001725F5">
              <w:t xml:space="preserve">A mechanism to identify a number's utility. </w:t>
            </w:r>
          </w:p>
        </w:tc>
        <w:tc>
          <w:tcPr>
            <w:tcW w:w="3826" w:type="dxa"/>
            <w:hideMark/>
          </w:tcPr>
          <w:p w:rsidR="001725F5" w:rsidRPr="001725F5" w:rsidRDefault="001725F5" w:rsidP="001725F5">
            <w:r w:rsidRPr="001725F5">
              <w:t>Main, Mobile, Fax, Other, Office</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lastRenderedPageBreak/>
              <w:t>Organization/Contact Info/Phone</w:t>
            </w:r>
          </w:p>
        </w:tc>
        <w:tc>
          <w:tcPr>
            <w:tcW w:w="4286" w:type="dxa"/>
            <w:hideMark/>
          </w:tcPr>
          <w:p w:rsidR="001725F5" w:rsidRPr="001725F5" w:rsidRDefault="001725F5" w:rsidP="001725F5">
            <w:r w:rsidRPr="001725F5">
              <w:t>The best phone number to reach the Contact or Organization.</w:t>
            </w:r>
          </w:p>
        </w:tc>
        <w:tc>
          <w:tcPr>
            <w:tcW w:w="3826" w:type="dxa"/>
            <w:hideMark/>
          </w:tcPr>
          <w:p w:rsidR="001725F5" w:rsidRPr="001725F5" w:rsidRDefault="001725F5" w:rsidP="001725F5">
            <w:r w:rsidRPr="001725F5">
              <w:t>+14155552671</w:t>
            </w:r>
          </w:p>
        </w:tc>
        <w:tc>
          <w:tcPr>
            <w:tcW w:w="1514" w:type="dxa"/>
            <w:hideMark/>
          </w:tcPr>
          <w:p w:rsidR="001725F5" w:rsidRPr="001725F5" w:rsidRDefault="001725F5" w:rsidP="001725F5">
            <w:r w:rsidRPr="001725F5">
              <w:t>0..n</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Organization/Contact Info/Address</w:t>
            </w:r>
          </w:p>
        </w:tc>
        <w:tc>
          <w:tcPr>
            <w:tcW w:w="4286" w:type="dxa"/>
            <w:hideMark/>
          </w:tcPr>
          <w:p w:rsidR="001725F5" w:rsidRPr="001725F5" w:rsidRDefault="001725F5" w:rsidP="001725F5">
            <w:r w:rsidRPr="001725F5">
              <w:t>The physical address of the Organization’s headquarters.</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Organization/Contact Info/</w:t>
            </w:r>
            <w:proofErr w:type="spellStart"/>
            <w:r w:rsidRPr="001725F5">
              <w:t>PrimaryEmail</w:t>
            </w:r>
            <w:proofErr w:type="spellEnd"/>
          </w:p>
        </w:tc>
        <w:tc>
          <w:tcPr>
            <w:tcW w:w="4286" w:type="dxa"/>
            <w:hideMark/>
          </w:tcPr>
          <w:p w:rsidR="001725F5" w:rsidRPr="001725F5" w:rsidRDefault="001725F5" w:rsidP="001725F5">
            <w:r w:rsidRPr="001725F5">
              <w:t>Primary email address for contact.</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Organization/Contact Info/Name</w:t>
            </w:r>
          </w:p>
        </w:tc>
        <w:tc>
          <w:tcPr>
            <w:tcW w:w="4286" w:type="dxa"/>
            <w:hideMark/>
          </w:tcPr>
          <w:p w:rsidR="001725F5" w:rsidRPr="001725F5" w:rsidRDefault="001725F5" w:rsidP="001725F5">
            <w:r w:rsidRPr="001725F5">
              <w:t>Display name of primary contact.</w:t>
            </w:r>
          </w:p>
        </w:tc>
        <w:tc>
          <w:tcPr>
            <w:tcW w:w="3826" w:type="dxa"/>
            <w:hideMark/>
          </w:tcPr>
          <w:p w:rsidR="001725F5" w:rsidRPr="001725F5" w:rsidRDefault="001725F5" w:rsidP="001725F5">
            <w:r w:rsidRPr="001725F5">
              <w:t>"Joe Doe"</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Organization/Contact Info/</w:t>
            </w:r>
            <w:proofErr w:type="spellStart"/>
            <w:r w:rsidRPr="001725F5">
              <w:t>contactID</w:t>
            </w:r>
            <w:proofErr w:type="spellEnd"/>
          </w:p>
        </w:tc>
        <w:tc>
          <w:tcPr>
            <w:tcW w:w="4286" w:type="dxa"/>
            <w:hideMark/>
          </w:tcPr>
          <w:p w:rsidR="001725F5" w:rsidRPr="001725F5" w:rsidRDefault="001725F5" w:rsidP="001725F5">
            <w:r w:rsidRPr="001725F5">
              <w:t>The Distributor's assigned contact UID.</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0</w:t>
            </w:r>
          </w:p>
        </w:tc>
        <w:tc>
          <w:tcPr>
            <w:tcW w:w="1590" w:type="dxa"/>
            <w:hideMark/>
          </w:tcPr>
          <w:p w:rsidR="001725F5" w:rsidRPr="001725F5" w:rsidRDefault="001725F5" w:rsidP="001725F5">
            <w:r w:rsidRPr="001725F5">
              <w:t>Conditionally Required.</w:t>
            </w:r>
          </w:p>
        </w:tc>
      </w:tr>
      <w:tr w:rsidR="001725F5" w:rsidRPr="001725F5" w:rsidTr="001725F5">
        <w:trPr>
          <w:divId w:val="63844620"/>
          <w:trHeight w:val="1575"/>
        </w:trPr>
        <w:tc>
          <w:tcPr>
            <w:tcW w:w="3292" w:type="dxa"/>
            <w:hideMark/>
          </w:tcPr>
          <w:p w:rsidR="001725F5" w:rsidRPr="001725F5" w:rsidRDefault="001725F5" w:rsidP="001725F5">
            <w:hyperlink r:id="rId10" w:history="1">
              <w:r w:rsidRPr="001725F5">
                <w:t>Organization@organizationID</w:t>
              </w:r>
            </w:hyperlink>
          </w:p>
        </w:tc>
        <w:tc>
          <w:tcPr>
            <w:tcW w:w="4286" w:type="dxa"/>
            <w:hideMark/>
          </w:tcPr>
          <w:p w:rsidR="001725F5" w:rsidRPr="001725F5" w:rsidRDefault="001725F5" w:rsidP="001725F5">
            <w:r w:rsidRPr="001725F5">
              <w:t xml:space="preserve">A Distributors unique ID for internal </w:t>
            </w:r>
            <w:proofErr w:type="gramStart"/>
            <w:r w:rsidRPr="001725F5">
              <w:t>tracking .</w:t>
            </w:r>
            <w:proofErr w:type="gramEnd"/>
          </w:p>
        </w:tc>
        <w:tc>
          <w:tcPr>
            <w:tcW w:w="3826" w:type="dxa"/>
            <w:hideMark/>
          </w:tcPr>
          <w:p w:rsidR="001725F5" w:rsidRPr="001725F5" w:rsidRDefault="001725F5" w:rsidP="001725F5">
            <w:proofErr w:type="spellStart"/>
            <w:r w:rsidRPr="001725F5">
              <w:t>OrgID:xxxx-xxxx-xxxx</w:t>
            </w:r>
            <w:proofErr w:type="spellEnd"/>
          </w:p>
        </w:tc>
        <w:tc>
          <w:tcPr>
            <w:tcW w:w="1514" w:type="dxa"/>
            <w:hideMark/>
          </w:tcPr>
          <w:p w:rsidR="001725F5" w:rsidRPr="001725F5" w:rsidRDefault="001725F5" w:rsidP="001725F5">
            <w:r w:rsidRPr="001725F5">
              <w:t>0</w:t>
            </w:r>
          </w:p>
        </w:tc>
        <w:tc>
          <w:tcPr>
            <w:tcW w:w="1590" w:type="dxa"/>
            <w:hideMark/>
          </w:tcPr>
          <w:p w:rsidR="001725F5" w:rsidRPr="001725F5" w:rsidRDefault="001725F5" w:rsidP="001725F5">
            <w:r w:rsidRPr="001725F5">
              <w:t>Conditionally Required.</w:t>
            </w:r>
          </w:p>
        </w:tc>
      </w:tr>
      <w:tr w:rsidR="001725F5" w:rsidRPr="001725F5" w:rsidTr="001725F5">
        <w:trPr>
          <w:divId w:val="63844620"/>
          <w:trHeight w:val="1575"/>
        </w:trPr>
        <w:tc>
          <w:tcPr>
            <w:tcW w:w="3292" w:type="dxa"/>
            <w:hideMark/>
          </w:tcPr>
          <w:p w:rsidR="001725F5" w:rsidRPr="001725F5" w:rsidRDefault="001725F5" w:rsidP="001725F5">
            <w:proofErr w:type="spellStart"/>
            <w:r w:rsidRPr="001725F5">
              <w:lastRenderedPageBreak/>
              <w:t>Organization@domain</w:t>
            </w:r>
            <w:proofErr w:type="spellEnd"/>
          </w:p>
        </w:tc>
        <w:tc>
          <w:tcPr>
            <w:tcW w:w="4286" w:type="dxa"/>
            <w:hideMark/>
          </w:tcPr>
          <w:p w:rsidR="001725F5" w:rsidRPr="001725F5" w:rsidRDefault="001725F5" w:rsidP="001725F5">
            <w:r w:rsidRPr="001725F5">
              <w:t>The organization's domain name.</w:t>
            </w:r>
            <w:r w:rsidRPr="001725F5">
              <w:br/>
              <w:t xml:space="preserve">NOTE: If domain is </w:t>
            </w:r>
            <w:proofErr w:type="spellStart"/>
            <w:r w:rsidRPr="001725F5">
              <w:t>EIDRPartyID</w:t>
            </w:r>
            <w:proofErr w:type="spellEnd"/>
            <w:r w:rsidRPr="001725F5">
              <w:t>, organization must be a valid EIDR Party ID.</w:t>
            </w:r>
          </w:p>
        </w:tc>
        <w:tc>
          <w:tcPr>
            <w:tcW w:w="3826" w:type="dxa"/>
            <w:hideMark/>
          </w:tcPr>
          <w:p w:rsidR="001725F5" w:rsidRPr="001725F5" w:rsidRDefault="001725F5" w:rsidP="001725F5">
            <w:proofErr w:type="spellStart"/>
            <w:r w:rsidRPr="001725F5">
              <w:t>ISAN,TVG,AMG,IMDB,MUZE,TRIB,URI,EIDR,Grid</w:t>
            </w:r>
            <w:proofErr w:type="spellEnd"/>
            <w:r w:rsidRPr="001725F5">
              <w:t>, etc.</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hyperlink r:id="rId11" w:history="1">
              <w:r w:rsidRPr="001725F5">
                <w:t>Organization@role</w:t>
              </w:r>
            </w:hyperlink>
          </w:p>
        </w:tc>
        <w:tc>
          <w:tcPr>
            <w:tcW w:w="4286" w:type="dxa"/>
            <w:hideMark/>
          </w:tcPr>
          <w:p w:rsidR="001725F5" w:rsidRPr="001725F5" w:rsidRDefault="001725F5" w:rsidP="001725F5">
            <w:r w:rsidRPr="001725F5">
              <w:t>A mechanism to identify the role of the organization as it relates to the work.</w:t>
            </w:r>
          </w:p>
        </w:tc>
        <w:tc>
          <w:tcPr>
            <w:tcW w:w="3826" w:type="dxa"/>
            <w:hideMark/>
          </w:tcPr>
          <w:p w:rsidR="001725F5" w:rsidRPr="001725F5" w:rsidRDefault="001725F5" w:rsidP="001725F5">
            <w:r w:rsidRPr="001725F5">
              <w:t>Producer, Broadcaster, Distributor, Editor, Encoding, Post-Production, Licensor, Other</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Distributor is required.</w:t>
            </w:r>
          </w:p>
        </w:tc>
      </w:tr>
      <w:tr w:rsidR="001725F5" w:rsidRPr="001725F5" w:rsidTr="001725F5">
        <w:trPr>
          <w:divId w:val="63844620"/>
          <w:trHeight w:val="1575"/>
        </w:trPr>
        <w:tc>
          <w:tcPr>
            <w:tcW w:w="3292" w:type="dxa"/>
            <w:hideMark/>
          </w:tcPr>
          <w:p w:rsidR="001725F5" w:rsidRPr="001725F5" w:rsidRDefault="001725F5" w:rsidP="001725F5">
            <w:r w:rsidRPr="001725F5">
              <w:t>Organization/</w:t>
            </w:r>
            <w:proofErr w:type="spellStart"/>
            <w:r w:rsidRPr="001725F5">
              <w:t>DisplayName</w:t>
            </w:r>
            <w:proofErr w:type="spellEnd"/>
          </w:p>
        </w:tc>
        <w:tc>
          <w:tcPr>
            <w:tcW w:w="4286" w:type="dxa"/>
            <w:hideMark/>
          </w:tcPr>
          <w:p w:rsidR="001725F5" w:rsidRPr="001725F5" w:rsidRDefault="001725F5" w:rsidP="001725F5">
            <w:r w:rsidRPr="001725F5">
              <w:t>A company associated with the work, preferably a list of the producers, distributor or else the original commissioning broadcaster.</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1…n</w:t>
            </w:r>
          </w:p>
        </w:tc>
        <w:tc>
          <w:tcPr>
            <w:tcW w:w="1590" w:type="dxa"/>
            <w:hideMark/>
          </w:tcPr>
          <w:p w:rsidR="001725F5" w:rsidRPr="001725F5" w:rsidRDefault="001725F5" w:rsidP="001725F5">
            <w:r w:rsidRPr="001725F5">
              <w:t>Conditionally Required if the Organization ID is not provided.</w:t>
            </w:r>
          </w:p>
        </w:tc>
      </w:tr>
      <w:tr w:rsidR="001725F5" w:rsidRPr="001725F5" w:rsidTr="001725F5">
        <w:trPr>
          <w:divId w:val="63844620"/>
          <w:trHeight w:val="1575"/>
        </w:trPr>
        <w:tc>
          <w:tcPr>
            <w:tcW w:w="3292" w:type="dxa"/>
            <w:hideMark/>
          </w:tcPr>
          <w:p w:rsidR="001725F5" w:rsidRPr="001725F5" w:rsidRDefault="001725F5" w:rsidP="001725F5">
            <w:r w:rsidRPr="001725F5">
              <w:t>Title/Class</w:t>
            </w:r>
          </w:p>
        </w:tc>
        <w:tc>
          <w:tcPr>
            <w:tcW w:w="4286" w:type="dxa"/>
            <w:hideMark/>
          </w:tcPr>
          <w:p w:rsidR="001725F5" w:rsidRPr="001725F5" w:rsidRDefault="001725F5" w:rsidP="001725F5">
            <w:r w:rsidRPr="001725F5">
              <w:t>A mechanism to classify the state of the title itself.</w:t>
            </w:r>
          </w:p>
        </w:tc>
        <w:tc>
          <w:tcPr>
            <w:tcW w:w="3826" w:type="dxa"/>
            <w:hideMark/>
          </w:tcPr>
          <w:p w:rsidR="001725F5" w:rsidRPr="001725F5" w:rsidRDefault="001725F5" w:rsidP="001725F5">
            <w:r w:rsidRPr="001725F5">
              <w:t>“</w:t>
            </w:r>
            <w:proofErr w:type="gramStart"/>
            <w:r w:rsidRPr="001725F5">
              <w:t>release</w:t>
            </w:r>
            <w:proofErr w:type="gramEnd"/>
            <w:r w:rsidRPr="001725F5">
              <w:t xml:space="preserve">”, “regional”, “AKA”, “Working” or “Internal”. </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Title</w:t>
            </w:r>
          </w:p>
        </w:tc>
        <w:tc>
          <w:tcPr>
            <w:tcW w:w="4286" w:type="dxa"/>
            <w:hideMark/>
          </w:tcPr>
          <w:p w:rsidR="001725F5" w:rsidRPr="001725F5" w:rsidRDefault="001725F5" w:rsidP="001725F5">
            <w:r w:rsidRPr="001725F5">
              <w:t>The full title for a piece of content.</w:t>
            </w:r>
          </w:p>
        </w:tc>
        <w:tc>
          <w:tcPr>
            <w:tcW w:w="3826" w:type="dxa"/>
            <w:hideMark/>
          </w:tcPr>
          <w:p w:rsidR="001725F5" w:rsidRPr="001725F5" w:rsidRDefault="001725F5" w:rsidP="001725F5">
            <w:r w:rsidRPr="001725F5">
              <w:t>“Decision 2016 Election Special”</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Title120</w:t>
            </w:r>
          </w:p>
        </w:tc>
        <w:tc>
          <w:tcPr>
            <w:tcW w:w="4286" w:type="dxa"/>
            <w:hideMark/>
          </w:tcPr>
          <w:p w:rsidR="001725F5" w:rsidRPr="001725F5" w:rsidRDefault="001725F5" w:rsidP="001725F5">
            <w:r w:rsidRPr="001725F5">
              <w:t>An abbreviation of the original release title in mixed case without trailing articles for display on OTT and EPG platforms.</w:t>
            </w:r>
          </w:p>
        </w:tc>
        <w:tc>
          <w:tcPr>
            <w:tcW w:w="3826" w:type="dxa"/>
            <w:hideMark/>
          </w:tcPr>
          <w:p w:rsidR="001725F5" w:rsidRPr="001725F5" w:rsidRDefault="001725F5" w:rsidP="001725F5">
            <w:r w:rsidRPr="001725F5">
              <w:t>“Decision 2016 Election Special”</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lastRenderedPageBreak/>
              <w:t>Country of Origin</w:t>
            </w:r>
          </w:p>
        </w:tc>
        <w:tc>
          <w:tcPr>
            <w:tcW w:w="4286" w:type="dxa"/>
            <w:hideMark/>
          </w:tcPr>
          <w:p w:rsidR="001725F5" w:rsidRPr="001725F5" w:rsidRDefault="001725F5" w:rsidP="001725F5">
            <w:r w:rsidRPr="001725F5">
              <w:t xml:space="preserve">The country from which the work originates. </w:t>
            </w:r>
            <w:r w:rsidRPr="001725F5">
              <w:br/>
            </w:r>
            <w:r w:rsidRPr="001725F5">
              <w:br/>
              <w:t>The country code format should be from the ISO 3166-1 alpha 2 codes (Wikipedia has an easy-to-access list here).</w:t>
            </w:r>
            <w:r w:rsidRPr="001725F5">
              <w:br/>
              <w:t>Example: The country of origin for CRTC Recording productions is Canada, so the ISO 3166-1 alpha 2 code is CA.</w:t>
            </w:r>
          </w:p>
        </w:tc>
        <w:tc>
          <w:tcPr>
            <w:tcW w:w="3826" w:type="dxa"/>
            <w:hideMark/>
          </w:tcPr>
          <w:p w:rsidR="001725F5" w:rsidRPr="001725F5" w:rsidRDefault="001725F5" w:rsidP="001725F5">
            <w:r w:rsidRPr="001725F5">
              <w:t>"EN"</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3615"/>
        </w:trPr>
        <w:tc>
          <w:tcPr>
            <w:tcW w:w="3292" w:type="dxa"/>
            <w:hideMark/>
          </w:tcPr>
          <w:p w:rsidR="001725F5" w:rsidRPr="001725F5" w:rsidRDefault="001725F5" w:rsidP="001725F5">
            <w:proofErr w:type="spellStart"/>
            <w:r w:rsidRPr="001725F5">
              <w:t>Credits@role</w:t>
            </w:r>
            <w:proofErr w:type="spellEnd"/>
          </w:p>
        </w:tc>
        <w:tc>
          <w:tcPr>
            <w:tcW w:w="4286" w:type="dxa"/>
            <w:hideMark/>
          </w:tcPr>
          <w:p w:rsidR="001725F5" w:rsidRPr="001725F5" w:rsidRDefault="001725F5" w:rsidP="001725F5">
            <w:r w:rsidRPr="001725F5">
              <w:t xml:space="preserve">Producer and Distributor are </w:t>
            </w:r>
            <w:proofErr w:type="spellStart"/>
            <w:r w:rsidRPr="001725F5">
              <w:t>required.A</w:t>
            </w:r>
            <w:proofErr w:type="spellEnd"/>
            <w:r w:rsidRPr="001725F5">
              <w:t xml:space="preserve"> name of cast or crew associated with the work.</w:t>
            </w:r>
            <w:r w:rsidRPr="001725F5">
              <w:br/>
            </w:r>
            <w:r w:rsidRPr="001725F5">
              <w:br/>
              <w:t>Credits tell the identity and role of someone who contributed to a Series, Episode, OTO, or Story. For example: Directed by John Smith.</w:t>
            </w:r>
            <w:r w:rsidRPr="001725F5">
              <w:br/>
              <w:t>Some Credit metadata may be known at the Acquisition stage, such as Producer and Director. However, a lot of the Credit metadata cannot be filled in for sure until the end of Production.</w:t>
            </w:r>
            <w:r w:rsidRPr="001725F5">
              <w:br/>
              <w:t xml:space="preserve">Multiple Credits can be added to a piece of content. </w:t>
            </w:r>
          </w:p>
        </w:tc>
        <w:tc>
          <w:tcPr>
            <w:tcW w:w="3826" w:type="dxa"/>
            <w:hideMark/>
          </w:tcPr>
          <w:p w:rsidR="001725F5" w:rsidRPr="001725F5" w:rsidRDefault="001725F5" w:rsidP="001725F5">
            <w:r w:rsidRPr="001725F5">
              <w:t xml:space="preserve">Actor, </w:t>
            </w:r>
            <w:proofErr w:type="spellStart"/>
            <w:r w:rsidRPr="001725F5">
              <w:t>Moderator,Analyst</w:t>
            </w:r>
            <w:proofErr w:type="spellEnd"/>
            <w:r w:rsidRPr="001725F5">
              <w:t xml:space="preserve">, Music </w:t>
            </w:r>
            <w:proofErr w:type="spellStart"/>
            <w:r w:rsidRPr="001725F5">
              <w:t>Director,Anchor</w:t>
            </w:r>
            <w:proofErr w:type="spellEnd"/>
            <w:r w:rsidRPr="001725F5">
              <w:t xml:space="preserve">, </w:t>
            </w:r>
            <w:proofErr w:type="spellStart"/>
            <w:r w:rsidRPr="001725F5">
              <w:t>Musician,Animal</w:t>
            </w:r>
            <w:proofErr w:type="spellEnd"/>
            <w:r w:rsidRPr="001725F5">
              <w:t xml:space="preserve">, </w:t>
            </w:r>
            <w:proofErr w:type="spellStart"/>
            <w:r w:rsidRPr="001725F5">
              <w:t>Actor,Narrator,Animation</w:t>
            </w:r>
            <w:proofErr w:type="spellEnd"/>
            <w:r w:rsidRPr="001725F5">
              <w:t>, Panelist,</w:t>
            </w:r>
            <w:r w:rsidRPr="001725F5">
              <w:br/>
              <w:t xml:space="preserve">Announcer, </w:t>
            </w:r>
            <w:proofErr w:type="spellStart"/>
            <w:r w:rsidRPr="001725F5">
              <w:t>Performer,Appearing</w:t>
            </w:r>
            <w:proofErr w:type="spellEnd"/>
            <w:r w:rsidRPr="001725F5">
              <w:t xml:space="preserve">, Photographer, Art Director, </w:t>
            </w:r>
            <w:proofErr w:type="spellStart"/>
            <w:r w:rsidRPr="001725F5">
              <w:t>etc</w:t>
            </w:r>
            <w:proofErr w:type="spellEnd"/>
          </w:p>
        </w:tc>
        <w:tc>
          <w:tcPr>
            <w:tcW w:w="1514" w:type="dxa"/>
            <w:hideMark/>
          </w:tcPr>
          <w:p w:rsidR="001725F5" w:rsidRPr="001725F5" w:rsidRDefault="001725F5" w:rsidP="001725F5">
            <w:r w:rsidRPr="001725F5">
              <w:t>1..n</w:t>
            </w:r>
          </w:p>
        </w:tc>
        <w:tc>
          <w:tcPr>
            <w:tcW w:w="1590" w:type="dxa"/>
            <w:hideMark/>
          </w:tcPr>
          <w:p w:rsidR="001725F5" w:rsidRPr="001725F5" w:rsidRDefault="001725F5" w:rsidP="001725F5">
            <w:r w:rsidRPr="001725F5">
              <w:t>Producer and Director are required</w:t>
            </w:r>
          </w:p>
        </w:tc>
      </w:tr>
      <w:tr w:rsidR="001725F5" w:rsidRPr="001725F5" w:rsidTr="001725F5">
        <w:trPr>
          <w:divId w:val="63844620"/>
          <w:trHeight w:val="1575"/>
        </w:trPr>
        <w:tc>
          <w:tcPr>
            <w:tcW w:w="3292" w:type="dxa"/>
            <w:hideMark/>
          </w:tcPr>
          <w:p w:rsidR="001725F5" w:rsidRPr="001725F5" w:rsidRDefault="001725F5" w:rsidP="001725F5">
            <w:proofErr w:type="spellStart"/>
            <w:r w:rsidRPr="001725F5">
              <w:lastRenderedPageBreak/>
              <w:t>Credits@TalentId</w:t>
            </w:r>
            <w:proofErr w:type="spellEnd"/>
          </w:p>
        </w:tc>
        <w:tc>
          <w:tcPr>
            <w:tcW w:w="4286" w:type="dxa"/>
            <w:hideMark/>
          </w:tcPr>
          <w:p w:rsidR="001725F5" w:rsidRPr="001725F5" w:rsidRDefault="001725F5" w:rsidP="001725F5">
            <w:r w:rsidRPr="001725F5">
              <w:t>The Distributor's assigned UID for the cast or crew prefaced by the Distributor's domain.</w:t>
            </w:r>
          </w:p>
        </w:tc>
        <w:tc>
          <w:tcPr>
            <w:tcW w:w="3826" w:type="dxa"/>
            <w:hideMark/>
          </w:tcPr>
          <w:p w:rsidR="001725F5" w:rsidRPr="001725F5" w:rsidRDefault="001725F5" w:rsidP="001725F5">
            <w:r w:rsidRPr="001725F5">
              <w:t>XXXX-XXXX-XXXX-XXXX-XXXX</w:t>
            </w:r>
          </w:p>
        </w:tc>
        <w:tc>
          <w:tcPr>
            <w:tcW w:w="1514" w:type="dxa"/>
            <w:hideMark/>
          </w:tcPr>
          <w:p w:rsidR="001725F5" w:rsidRPr="001725F5" w:rsidRDefault="001725F5" w:rsidP="001725F5">
            <w:r w:rsidRPr="001725F5">
              <w:t>1..n</w:t>
            </w:r>
          </w:p>
        </w:tc>
        <w:tc>
          <w:tcPr>
            <w:tcW w:w="1590" w:type="dxa"/>
            <w:hideMark/>
          </w:tcPr>
          <w:p w:rsidR="001725F5" w:rsidRPr="001725F5" w:rsidRDefault="001725F5" w:rsidP="001725F5">
            <w:r w:rsidRPr="001725F5">
              <w:t>Conditionally Required.</w:t>
            </w:r>
          </w:p>
        </w:tc>
      </w:tr>
      <w:tr w:rsidR="001725F5" w:rsidRPr="001725F5" w:rsidTr="001725F5">
        <w:trPr>
          <w:divId w:val="63844620"/>
          <w:trHeight w:val="1575"/>
        </w:trPr>
        <w:tc>
          <w:tcPr>
            <w:tcW w:w="3292" w:type="dxa"/>
            <w:hideMark/>
          </w:tcPr>
          <w:p w:rsidR="001725F5" w:rsidRPr="001725F5" w:rsidRDefault="001725F5" w:rsidP="001725F5">
            <w:r w:rsidRPr="001725F5">
              <w:t>Credits/Display Name</w:t>
            </w:r>
          </w:p>
        </w:tc>
        <w:tc>
          <w:tcPr>
            <w:tcW w:w="4286" w:type="dxa"/>
            <w:hideMark/>
          </w:tcPr>
          <w:p w:rsidR="001725F5" w:rsidRPr="001725F5" w:rsidRDefault="001725F5" w:rsidP="001725F5">
            <w:r w:rsidRPr="001725F5">
              <w:t>A name of cast or crew associated with the work.</w:t>
            </w:r>
            <w:r w:rsidRPr="001725F5">
              <w:br/>
            </w:r>
            <w:r w:rsidRPr="001725F5">
              <w:br/>
              <w:t>Credits tell the identity and role of someone who contributed to a Series, Episode, OTO, or Story. For example: Directed by John Smith.</w:t>
            </w:r>
            <w:r w:rsidRPr="001725F5">
              <w:br/>
              <w:t>Some Credit metadata may be known at the Acquisition stage, such as Producer and Director. However, a lot of the Credit metadata cannot be filled in for sure until the end of Production.</w:t>
            </w:r>
            <w:r w:rsidRPr="001725F5">
              <w:br/>
              <w:t xml:space="preserve">Multiple Credits can be added to a piece of content. </w:t>
            </w:r>
          </w:p>
        </w:tc>
        <w:tc>
          <w:tcPr>
            <w:tcW w:w="3826" w:type="dxa"/>
            <w:hideMark/>
          </w:tcPr>
          <w:p w:rsidR="001725F5" w:rsidRPr="001725F5" w:rsidRDefault="001725F5" w:rsidP="001725F5">
            <w:r w:rsidRPr="001725F5">
              <w:t>"Name"</w:t>
            </w:r>
          </w:p>
        </w:tc>
        <w:tc>
          <w:tcPr>
            <w:tcW w:w="1514" w:type="dxa"/>
            <w:hideMark/>
          </w:tcPr>
          <w:p w:rsidR="001725F5" w:rsidRPr="001725F5" w:rsidRDefault="001725F5" w:rsidP="001725F5">
            <w:r w:rsidRPr="001725F5">
              <w:t>2…n</w:t>
            </w:r>
          </w:p>
        </w:tc>
        <w:tc>
          <w:tcPr>
            <w:tcW w:w="1590" w:type="dxa"/>
            <w:hideMark/>
          </w:tcPr>
          <w:p w:rsidR="001725F5" w:rsidRPr="001725F5" w:rsidRDefault="001725F5" w:rsidP="001725F5">
            <w:r w:rsidRPr="001725F5">
              <w:t>Required if Contact ID is not provided.</w:t>
            </w:r>
          </w:p>
        </w:tc>
      </w:tr>
      <w:tr w:rsidR="001725F5" w:rsidRPr="001725F5" w:rsidTr="001725F5">
        <w:trPr>
          <w:divId w:val="63844620"/>
          <w:trHeight w:val="1575"/>
        </w:trPr>
        <w:tc>
          <w:tcPr>
            <w:tcW w:w="3292" w:type="dxa"/>
            <w:hideMark/>
          </w:tcPr>
          <w:p w:rsidR="001725F5" w:rsidRPr="001725F5" w:rsidRDefault="001725F5" w:rsidP="001725F5">
            <w:r w:rsidRPr="001725F5">
              <w:t>Genre Primary</w:t>
            </w:r>
          </w:p>
        </w:tc>
        <w:tc>
          <w:tcPr>
            <w:tcW w:w="4286" w:type="dxa"/>
            <w:hideMark/>
          </w:tcPr>
          <w:p w:rsidR="001725F5" w:rsidRPr="001725F5" w:rsidRDefault="001725F5" w:rsidP="001725F5">
            <w:r w:rsidRPr="001725F5">
              <w:t xml:space="preserve">PBS's custom reporting </w:t>
            </w:r>
            <w:proofErr w:type="spellStart"/>
            <w:r w:rsidRPr="001725F5">
              <w:t>mechism</w:t>
            </w:r>
            <w:proofErr w:type="spellEnd"/>
            <w:r w:rsidRPr="001725F5">
              <w:t xml:space="preserve"> to manage similar topics.</w:t>
            </w:r>
          </w:p>
        </w:tc>
        <w:tc>
          <w:tcPr>
            <w:tcW w:w="3826" w:type="dxa"/>
            <w:hideMark/>
          </w:tcPr>
          <w:p w:rsidR="001725F5" w:rsidRPr="001725F5" w:rsidRDefault="001725F5" w:rsidP="001725F5">
            <w:r w:rsidRPr="001725F5">
              <w:t>"Children’s"</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Genre Secondary</w:t>
            </w:r>
          </w:p>
        </w:tc>
        <w:tc>
          <w:tcPr>
            <w:tcW w:w="4286" w:type="dxa"/>
            <w:hideMark/>
          </w:tcPr>
          <w:p w:rsidR="001725F5" w:rsidRPr="001725F5" w:rsidRDefault="001725F5" w:rsidP="001725F5">
            <w:r w:rsidRPr="001725F5">
              <w:t>Subject-matter attributes that describe the show.   Used to drive recommendation engines on MSOs, OTT, and VOD.</w:t>
            </w:r>
          </w:p>
        </w:tc>
        <w:tc>
          <w:tcPr>
            <w:tcW w:w="3826" w:type="dxa"/>
            <w:hideMark/>
          </w:tcPr>
          <w:p w:rsidR="001725F5" w:rsidRPr="001725F5" w:rsidRDefault="001725F5" w:rsidP="001725F5">
            <w:r w:rsidRPr="001725F5">
              <w:t>"</w:t>
            </w:r>
            <w:proofErr w:type="spellStart"/>
            <w:r w:rsidRPr="001725F5">
              <w:t>History","Drama</w:t>
            </w:r>
            <w:proofErr w:type="spellEnd"/>
            <w:r w:rsidRPr="001725F5">
              <w:t>"</w:t>
            </w:r>
          </w:p>
        </w:tc>
        <w:tc>
          <w:tcPr>
            <w:tcW w:w="1514" w:type="dxa"/>
            <w:hideMark/>
          </w:tcPr>
          <w:p w:rsidR="001725F5" w:rsidRPr="001725F5" w:rsidRDefault="001725F5" w:rsidP="001725F5">
            <w:r w:rsidRPr="001725F5">
              <w:t>1…5</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proofErr w:type="spellStart"/>
            <w:r w:rsidRPr="001725F5">
              <w:lastRenderedPageBreak/>
              <w:t>SynopsisShort</w:t>
            </w:r>
            <w:proofErr w:type="spellEnd"/>
          </w:p>
        </w:tc>
        <w:tc>
          <w:tcPr>
            <w:tcW w:w="4286" w:type="dxa"/>
            <w:hideMark/>
          </w:tcPr>
          <w:p w:rsidR="001725F5" w:rsidRPr="001725F5" w:rsidRDefault="001725F5" w:rsidP="001725F5">
            <w:r w:rsidRPr="001725F5">
              <w:t>A short description of the nature of the work to assist discovery and manual de-duplication for display on OTT and EPG platforms.  Not a plot synopsis.</w:t>
            </w:r>
          </w:p>
        </w:tc>
        <w:tc>
          <w:tcPr>
            <w:tcW w:w="3826" w:type="dxa"/>
            <w:hideMark/>
          </w:tcPr>
          <w:p w:rsidR="001725F5" w:rsidRPr="001725F5" w:rsidRDefault="001725F5" w:rsidP="001725F5">
            <w:r w:rsidRPr="001725F5">
              <w:t xml:space="preserve">Follow the Brass sisters into their kitchen to see how they cook up a cheeseburger </w:t>
            </w:r>
            <w:proofErr w:type="spellStart"/>
            <w:r w:rsidRPr="001725F5">
              <w:t>dosa</w:t>
            </w:r>
            <w:proofErr w:type="spellEnd"/>
            <w:r w:rsidRPr="001725F5">
              <w:t>.</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995"/>
        </w:trPr>
        <w:tc>
          <w:tcPr>
            <w:tcW w:w="3292" w:type="dxa"/>
            <w:hideMark/>
          </w:tcPr>
          <w:p w:rsidR="001725F5" w:rsidRPr="001725F5" w:rsidRDefault="001725F5" w:rsidP="001725F5">
            <w:proofErr w:type="spellStart"/>
            <w:r w:rsidRPr="001725F5">
              <w:t>SynopsisLong</w:t>
            </w:r>
            <w:proofErr w:type="spellEnd"/>
          </w:p>
        </w:tc>
        <w:tc>
          <w:tcPr>
            <w:tcW w:w="4286" w:type="dxa"/>
            <w:hideMark/>
          </w:tcPr>
          <w:p w:rsidR="001725F5" w:rsidRPr="001725F5" w:rsidRDefault="001725F5" w:rsidP="001725F5">
            <w:r w:rsidRPr="001725F5">
              <w:t>Preferably 500 characters only.  The plot of an episode.  Additional information regarding the nature of the work to assist discovery and manual de-duplication.</w:t>
            </w:r>
          </w:p>
        </w:tc>
        <w:tc>
          <w:tcPr>
            <w:tcW w:w="3826" w:type="dxa"/>
            <w:hideMark/>
          </w:tcPr>
          <w:p w:rsidR="001725F5" w:rsidRPr="001725F5" w:rsidRDefault="001725F5" w:rsidP="001725F5">
            <w:r w:rsidRPr="001725F5">
              <w:t xml:space="preserve">Follow the Brass sisters as they tackle their burger bucket list, then "flirt" their way into an Indian kitchen to uncover the mystique of Indian </w:t>
            </w:r>
            <w:proofErr w:type="spellStart"/>
            <w:r w:rsidRPr="001725F5">
              <w:t>dosa</w:t>
            </w:r>
            <w:proofErr w:type="spellEnd"/>
            <w:r w:rsidRPr="001725F5">
              <w:t xml:space="preserve">. After some careful experimentation in their home kitchen, they serve up </w:t>
            </w:r>
            <w:proofErr w:type="gramStart"/>
            <w:r w:rsidRPr="001725F5">
              <w:t>a  cheeseburger</w:t>
            </w:r>
            <w:proofErr w:type="gramEnd"/>
            <w:r w:rsidRPr="001725F5">
              <w:t xml:space="preserve"> </w:t>
            </w:r>
            <w:proofErr w:type="spellStart"/>
            <w:r w:rsidRPr="001725F5">
              <w:t>dosa</w:t>
            </w:r>
            <w:proofErr w:type="spellEnd"/>
            <w:r w:rsidRPr="001725F5">
              <w:t>.</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Approximate Length</w:t>
            </w:r>
          </w:p>
        </w:tc>
        <w:tc>
          <w:tcPr>
            <w:tcW w:w="4286" w:type="dxa"/>
            <w:hideMark/>
          </w:tcPr>
          <w:p w:rsidR="001725F5" w:rsidRPr="001725F5" w:rsidRDefault="001725F5" w:rsidP="001725F5">
            <w:r w:rsidRPr="001725F5">
              <w:t>This value only represents the default Runtime for current and future performances and does not need to capture the HD Level for past Episodes.</w:t>
            </w:r>
            <w:r w:rsidRPr="001725F5">
              <w:br/>
            </w:r>
            <w:r w:rsidRPr="001725F5">
              <w:br/>
              <w:t>If this value is set at the Series level, it determines the default Runtime for newly produced Episodes. This value only represents the Runtime for current and future Episodes and does not need to capture the HD Level for past Episodes.</w:t>
            </w:r>
            <w:r w:rsidRPr="001725F5">
              <w:br/>
              <w:t xml:space="preserve">If the value of the Episode differs from this expected value, the actual value may be set at the Episode level. Otherwise, the default value is inherited from the Runtime field at the Series </w:t>
            </w:r>
            <w:r w:rsidRPr="001725F5">
              <w:lastRenderedPageBreak/>
              <w:t>level.</w:t>
            </w:r>
          </w:p>
        </w:tc>
        <w:tc>
          <w:tcPr>
            <w:tcW w:w="3826" w:type="dxa"/>
            <w:hideMark/>
          </w:tcPr>
          <w:p w:rsidR="001725F5" w:rsidRPr="001725F5" w:rsidRDefault="001725F5" w:rsidP="001725F5">
            <w:r w:rsidRPr="001725F5">
              <w:lastRenderedPageBreak/>
              <w:t>"PT2SM"</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2910"/>
        </w:trPr>
        <w:tc>
          <w:tcPr>
            <w:tcW w:w="3292" w:type="dxa"/>
            <w:hideMark/>
          </w:tcPr>
          <w:p w:rsidR="001725F5" w:rsidRPr="001725F5" w:rsidRDefault="001725F5" w:rsidP="001725F5">
            <w:r w:rsidRPr="001725F5">
              <w:lastRenderedPageBreak/>
              <w:t>Episode Number</w:t>
            </w:r>
          </w:p>
        </w:tc>
        <w:tc>
          <w:tcPr>
            <w:tcW w:w="4286" w:type="dxa"/>
            <w:hideMark/>
          </w:tcPr>
          <w:p w:rsidR="001725F5" w:rsidRPr="001725F5" w:rsidRDefault="001725F5" w:rsidP="001725F5">
            <w:r w:rsidRPr="001725F5">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1725F5">
              <w:t>DistributionNumber</w:t>
            </w:r>
            <w:proofErr w:type="spellEnd"/>
            <w:r w:rsidRPr="001725F5">
              <w:t xml:space="preserve"> as‘1’, ‘2’, ‘3a’, ‘3b’ and 4, the corresponding Episode Number will be ‘1’, ‘2’, ‘3’, ‘4’ and ‘5’. </w:t>
            </w:r>
          </w:p>
        </w:tc>
        <w:tc>
          <w:tcPr>
            <w:tcW w:w="3826" w:type="dxa"/>
            <w:hideMark/>
          </w:tcPr>
          <w:p w:rsidR="001725F5" w:rsidRPr="001725F5" w:rsidRDefault="001725F5" w:rsidP="001725F5">
            <w:r w:rsidRPr="001725F5">
              <w:t>“0101”, "1A", "1"</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 (see rules)</w:t>
            </w:r>
          </w:p>
        </w:tc>
      </w:tr>
      <w:tr w:rsidR="001725F5" w:rsidRPr="001725F5" w:rsidTr="001725F5">
        <w:trPr>
          <w:divId w:val="63844620"/>
          <w:trHeight w:val="3915"/>
        </w:trPr>
        <w:tc>
          <w:tcPr>
            <w:tcW w:w="3292" w:type="dxa"/>
            <w:hideMark/>
          </w:tcPr>
          <w:p w:rsidR="001725F5" w:rsidRPr="001725F5" w:rsidRDefault="001725F5" w:rsidP="001725F5">
            <w:r w:rsidRPr="001725F5">
              <w:t>Distribution Number</w:t>
            </w:r>
          </w:p>
        </w:tc>
        <w:tc>
          <w:tcPr>
            <w:tcW w:w="4286" w:type="dxa"/>
            <w:hideMark/>
          </w:tcPr>
          <w:p w:rsidR="001725F5" w:rsidRPr="001725F5" w:rsidRDefault="001725F5" w:rsidP="001725F5">
            <w:r w:rsidRPr="001725F5">
              <w:t xml:space="preserve">Order of display. </w:t>
            </w:r>
            <w:r w:rsidRPr="001725F5">
              <w:br/>
              <w:t>Lower-numbered entries are displayed before higher-numbered entries.  Entries without this element should be displayed after numbered entries.</w:t>
            </w:r>
            <w:r w:rsidRPr="001725F5">
              <w:br/>
            </w:r>
            <w:r w:rsidRPr="001725F5">
              <w:br/>
              <w:t xml:space="preserve">Only required when Episode </w:t>
            </w:r>
            <w:proofErr w:type="spellStart"/>
            <w:r w:rsidRPr="001725F5">
              <w:t>Referrent</w:t>
            </w:r>
            <w:proofErr w:type="spellEnd"/>
            <w:r w:rsidRPr="001725F5">
              <w:t xml:space="preserve"> Type = Main, Pilot, Recut</w:t>
            </w:r>
            <w:r w:rsidRPr="001725F5">
              <w:br/>
            </w:r>
            <w:r w:rsidRPr="001725F5">
              <w:br/>
              <w:t xml:space="preserve">For example, when two episode segments for cartoons are combined </w:t>
            </w:r>
            <w:r w:rsidRPr="001725F5">
              <w:lastRenderedPageBreak/>
              <w:t xml:space="preserve">into a single episode title:  </w:t>
            </w:r>
            <w:r w:rsidRPr="001725F5">
              <w:br/>
              <w:t xml:space="preserve">Each Episode segment in the same Season is numbered 1a, 1b, 2a, 2b, 2c, etc.   </w:t>
            </w:r>
            <w:r w:rsidRPr="001725F5">
              <w:br/>
              <w:t xml:space="preserve">The Episode title representing the combined episode </w:t>
            </w:r>
            <w:proofErr w:type="gramStart"/>
            <w:r w:rsidRPr="001725F5">
              <w:t>is  numbered</w:t>
            </w:r>
            <w:proofErr w:type="gramEnd"/>
            <w:r w:rsidRPr="001725F5">
              <w:t xml:space="preserve"> as: 1, 2, 3, etc.  </w:t>
            </w:r>
          </w:p>
        </w:tc>
        <w:tc>
          <w:tcPr>
            <w:tcW w:w="3826" w:type="dxa"/>
            <w:hideMark/>
          </w:tcPr>
          <w:p w:rsidR="001725F5" w:rsidRPr="001725F5" w:rsidRDefault="001725F5" w:rsidP="001725F5">
            <w:r w:rsidRPr="001725F5">
              <w:lastRenderedPageBreak/>
              <w:t>“1”, "2", "3"</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 (see rules)</w:t>
            </w:r>
          </w:p>
        </w:tc>
      </w:tr>
      <w:tr w:rsidR="001725F5" w:rsidRPr="001725F5" w:rsidTr="001725F5">
        <w:trPr>
          <w:divId w:val="63844620"/>
          <w:trHeight w:val="1575"/>
        </w:trPr>
        <w:tc>
          <w:tcPr>
            <w:tcW w:w="3292" w:type="dxa"/>
            <w:hideMark/>
          </w:tcPr>
          <w:p w:rsidR="001725F5" w:rsidRPr="001725F5" w:rsidRDefault="001725F5" w:rsidP="001725F5">
            <w:r w:rsidRPr="001725F5">
              <w:lastRenderedPageBreak/>
              <w:t>Language Secondary</w:t>
            </w:r>
          </w:p>
        </w:tc>
        <w:tc>
          <w:tcPr>
            <w:tcW w:w="4286" w:type="dxa"/>
            <w:hideMark/>
          </w:tcPr>
          <w:p w:rsidR="001725F5" w:rsidRPr="001725F5" w:rsidRDefault="001725F5" w:rsidP="001725F5">
            <w:r w:rsidRPr="001725F5">
              <w:t>This field lists the secondary languages, if any, used in the original production.</w:t>
            </w:r>
          </w:p>
        </w:tc>
        <w:tc>
          <w:tcPr>
            <w:tcW w:w="3826" w:type="dxa"/>
            <w:hideMark/>
          </w:tcPr>
          <w:p w:rsidR="001725F5" w:rsidRPr="001725F5" w:rsidRDefault="001725F5" w:rsidP="001725F5">
            <w:r w:rsidRPr="001725F5">
              <w:t>Refer to Language Primary.</w:t>
            </w:r>
          </w:p>
        </w:tc>
        <w:tc>
          <w:tcPr>
            <w:tcW w:w="1514" w:type="dxa"/>
            <w:hideMark/>
          </w:tcPr>
          <w:p w:rsidR="001725F5" w:rsidRPr="001725F5" w:rsidRDefault="001725F5" w:rsidP="001725F5">
            <w:r w:rsidRPr="001725F5">
              <w:t>0…n</w:t>
            </w:r>
          </w:p>
        </w:tc>
        <w:tc>
          <w:tcPr>
            <w:tcW w:w="1590" w:type="dxa"/>
            <w:hideMark/>
          </w:tcPr>
          <w:p w:rsidR="001725F5" w:rsidRPr="001725F5" w:rsidRDefault="001725F5" w:rsidP="001725F5">
            <w:r w:rsidRPr="001725F5">
              <w:t> </w:t>
            </w:r>
          </w:p>
        </w:tc>
      </w:tr>
      <w:tr w:rsidR="001725F5" w:rsidRPr="001725F5" w:rsidTr="001725F5">
        <w:trPr>
          <w:divId w:val="63844620"/>
          <w:trHeight w:val="1575"/>
        </w:trPr>
        <w:tc>
          <w:tcPr>
            <w:tcW w:w="3292" w:type="dxa"/>
            <w:hideMark/>
          </w:tcPr>
          <w:p w:rsidR="001725F5" w:rsidRPr="001725F5" w:rsidRDefault="001725F5" w:rsidP="001725F5">
            <w:r w:rsidRPr="001725F5">
              <w:t xml:space="preserve">Language </w:t>
            </w:r>
            <w:proofErr w:type="spellStart"/>
            <w:r w:rsidRPr="001725F5">
              <w:t>Primary@mode</w:t>
            </w:r>
            <w:proofErr w:type="spellEnd"/>
          </w:p>
        </w:tc>
        <w:tc>
          <w:tcPr>
            <w:tcW w:w="4286" w:type="dxa"/>
            <w:hideMark/>
          </w:tcPr>
          <w:p w:rsidR="001725F5" w:rsidRPr="001725F5" w:rsidRDefault="001725F5" w:rsidP="001725F5">
            <w:r w:rsidRPr="001725F5">
              <w:t>“Audio”</w:t>
            </w:r>
            <w:r w:rsidRPr="001725F5">
              <w:br/>
              <w:t>(Silent Series are “Visual”)</w:t>
            </w:r>
          </w:p>
        </w:tc>
        <w:tc>
          <w:tcPr>
            <w:tcW w:w="3826" w:type="dxa"/>
            <w:hideMark/>
          </w:tcPr>
          <w:p w:rsidR="001725F5" w:rsidRPr="001725F5" w:rsidRDefault="001725F5" w:rsidP="001725F5">
            <w:r w:rsidRPr="001725F5">
              <w:t> </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Language Primary</w:t>
            </w:r>
          </w:p>
        </w:tc>
        <w:tc>
          <w:tcPr>
            <w:tcW w:w="4286" w:type="dxa"/>
            <w:hideMark/>
          </w:tcPr>
          <w:p w:rsidR="001725F5" w:rsidRPr="001725F5" w:rsidRDefault="001725F5" w:rsidP="001725F5">
            <w:r w:rsidRPr="001725F5">
              <w:t>Indicates the primary language spoken in the original production.</w:t>
            </w:r>
          </w:p>
        </w:tc>
        <w:tc>
          <w:tcPr>
            <w:tcW w:w="3826" w:type="dxa"/>
            <w:hideMark/>
          </w:tcPr>
          <w:p w:rsidR="001725F5" w:rsidRPr="001725F5" w:rsidRDefault="001725F5" w:rsidP="001725F5">
            <w:r w:rsidRPr="001725F5">
              <w:t>“</w:t>
            </w:r>
            <w:proofErr w:type="spellStart"/>
            <w:r w:rsidRPr="001725F5">
              <w:t>en</w:t>
            </w:r>
            <w:proofErr w:type="spellEnd"/>
            <w:r w:rsidRPr="001725F5">
              <w:t>”</w:t>
            </w:r>
          </w:p>
        </w:tc>
        <w:tc>
          <w:tcPr>
            <w:tcW w:w="1514" w:type="dxa"/>
            <w:hideMark/>
          </w:tcPr>
          <w:p w:rsidR="001725F5" w:rsidRPr="001725F5" w:rsidRDefault="001725F5" w:rsidP="001725F5">
            <w:r w:rsidRPr="001725F5">
              <w:t>1</w:t>
            </w:r>
          </w:p>
        </w:tc>
        <w:tc>
          <w:tcPr>
            <w:tcW w:w="1590" w:type="dxa"/>
            <w:hideMark/>
          </w:tcPr>
          <w:p w:rsidR="001725F5" w:rsidRPr="001725F5" w:rsidRDefault="001725F5" w:rsidP="001725F5">
            <w:r w:rsidRPr="001725F5">
              <w:t>Required</w:t>
            </w:r>
          </w:p>
        </w:tc>
      </w:tr>
      <w:tr w:rsidR="001725F5" w:rsidRPr="001725F5" w:rsidTr="001725F5">
        <w:trPr>
          <w:divId w:val="63844620"/>
          <w:trHeight w:val="1575"/>
        </w:trPr>
        <w:tc>
          <w:tcPr>
            <w:tcW w:w="3292" w:type="dxa"/>
            <w:hideMark/>
          </w:tcPr>
          <w:p w:rsidR="001725F5" w:rsidRPr="001725F5" w:rsidRDefault="001725F5" w:rsidP="001725F5">
            <w:r w:rsidRPr="001725F5">
              <w:t>Release Date</w:t>
            </w:r>
          </w:p>
        </w:tc>
        <w:tc>
          <w:tcPr>
            <w:tcW w:w="4286" w:type="dxa"/>
            <w:hideMark/>
          </w:tcPr>
          <w:p w:rsidR="001725F5" w:rsidRPr="001725F5" w:rsidRDefault="001725F5" w:rsidP="001725F5">
            <w:r w:rsidRPr="001725F5">
              <w:t>A date or four-digit year of the work's original release prefaced with the affected platform.</w:t>
            </w:r>
          </w:p>
        </w:tc>
        <w:tc>
          <w:tcPr>
            <w:tcW w:w="3826" w:type="dxa"/>
            <w:hideMark/>
          </w:tcPr>
          <w:p w:rsidR="001725F5" w:rsidRPr="001725F5" w:rsidRDefault="001725F5" w:rsidP="001725F5">
            <w:r w:rsidRPr="001725F5">
              <w:t>"domain:2003"</w:t>
            </w:r>
            <w:r w:rsidRPr="001725F5">
              <w:br/>
              <w:t>"amazon:2015"</w:t>
            </w:r>
            <w:r w:rsidRPr="001725F5">
              <w:br/>
              <w:t>"pbs.org:2017-10-24"</w:t>
            </w:r>
          </w:p>
        </w:tc>
        <w:tc>
          <w:tcPr>
            <w:tcW w:w="1514" w:type="dxa"/>
            <w:hideMark/>
          </w:tcPr>
          <w:p w:rsidR="001725F5" w:rsidRPr="001725F5" w:rsidRDefault="001725F5" w:rsidP="001725F5">
            <w:r w:rsidRPr="001725F5">
              <w:t>1…n</w:t>
            </w:r>
          </w:p>
        </w:tc>
        <w:tc>
          <w:tcPr>
            <w:tcW w:w="1590" w:type="dxa"/>
            <w:hideMark/>
          </w:tcPr>
          <w:p w:rsidR="001725F5" w:rsidRPr="001725F5" w:rsidRDefault="001725F5" w:rsidP="001725F5">
            <w:r w:rsidRPr="001725F5">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21" w:name="_Compilation"/>
      <w:bookmarkEnd w:id="21"/>
      <w:r>
        <w:rPr>
          <w:noProof/>
        </w:rPr>
        <w:lastRenderedPageBreak/>
        <w:t>Compilation</w:t>
      </w:r>
    </w:p>
    <w:p w:rsidR="002B04EF" w:rsidRDefault="002B04EF" w:rsidP="002B04EF">
      <w:r>
        <w:t xml:space="preserve">This </w:t>
      </w:r>
      <w:r w:rsidRPr="00F15BC9">
        <w:t xml:space="preserve">entity is an </w:t>
      </w:r>
      <w:r>
        <w:t xml:space="preserve">optional metadata wrapper to group the distribution of Episodes or to arrange an </w:t>
      </w:r>
      <w:r w:rsidRPr="00F15BC9">
        <w:t>editorial curation of content for a special purpose</w:t>
      </w:r>
      <w:r>
        <w:t>, such as NOVA’s “Making Stuff” within NOVA Season 2011.</w:t>
      </w:r>
    </w:p>
    <w:p w:rsidR="002B04EF" w:rsidRDefault="002B04EF" w:rsidP="002B04EF"/>
    <w:p w:rsidR="002B04EF" w:rsidRDefault="002B04EF" w:rsidP="002B04EF">
      <w:pPr>
        <w:pStyle w:val="Heading3"/>
      </w:pPr>
      <w:r>
        <w:t xml:space="preserve">Entity = </w:t>
      </w:r>
      <w:proofErr w:type="spellStart"/>
      <w:r>
        <w:t>pm</w:t>
      </w:r>
      <w:proofErr w:type="gramStart"/>
      <w:r w:rsidRPr="001A2723">
        <w:t>:</w:t>
      </w:r>
      <w:r>
        <w:t>Compilation</w:t>
      </w:r>
      <w:proofErr w:type="spellEnd"/>
      <w:proofErr w:type="gramEnd"/>
    </w:p>
    <w:p w:rsidR="00E308EE" w:rsidRDefault="00E308EE" w:rsidP="00E308EE"/>
    <w:p w:rsidR="002B04EF" w:rsidRDefault="00E308EE" w:rsidP="00E308EE">
      <w:r>
        <w:t>Used to</w:t>
      </w:r>
      <w:proofErr w:type="gramStart"/>
      <w:r>
        <w:t>:</w:t>
      </w:r>
      <w:proofErr w:type="gramEnd"/>
      <w:r>
        <w:br/>
        <w:t xml:space="preserve">- Grouping a large body of work (e.g. </w:t>
      </w:r>
      <w:r w:rsidRPr="00F15BC9">
        <w:t>Summer of Adventure</w:t>
      </w:r>
      <w:r>
        <w:t xml:space="preserve">, </w:t>
      </w:r>
      <w:r w:rsidRPr="00F15BC9">
        <w:t>PBS Arts Fall Festival</w:t>
      </w:r>
      <w:r>
        <w:t>, PBS Arts Festival, Think Wednesdays)</w:t>
      </w:r>
      <w:r>
        <w:br/>
        <w:t>- Aggregating an anthology Series (e.g. Masterpiece, This Old House)</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r>
        <w:lastRenderedPageBreak/>
        <w:t xml:space="preserve">Elements = </w:t>
      </w:r>
      <w:proofErr w:type="spellStart"/>
      <w:r>
        <w:t>pm</w:t>
      </w:r>
      <w:proofErr w:type="gramStart"/>
      <w:r>
        <w:t>:Compilation</w:t>
      </w:r>
      <w:proofErr w:type="spellEnd"/>
      <w:proofErr w:type="gramEnd"/>
    </w:p>
    <w:p w:rsidR="001725F5" w:rsidRDefault="001A1C7F" w:rsidP="00723DFC">
      <w:r>
        <w:fldChar w:fldCharType="begin"/>
      </w:r>
      <w:r>
        <w:instrText xml:space="preserve"> LINK </w:instrText>
      </w:r>
      <w:r w:rsidR="001725F5">
        <w:instrText xml:space="preserve">Excel.Sheet.12 "\\\\files\\user files\\rsargent\\GitHub\\Public-Media-MOS\\2 - Common Metadata Application Profile (MAP)\\MOS Common Metadata MAP.xlsx" "Public Media MAP - Compilation!R1C2:R10C6" </w:instrText>
      </w:r>
      <w:r>
        <w:instrText xml:space="preserve">\a \f 5 \h  \* MERGEFORMAT </w:instrText>
      </w:r>
      <w:r w:rsidR="001725F5">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1725F5" w:rsidRPr="001725F5" w:rsidTr="001725F5">
        <w:trPr>
          <w:divId w:val="1480416380"/>
          <w:trHeight w:val="755"/>
        </w:trPr>
        <w:tc>
          <w:tcPr>
            <w:tcW w:w="3168"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140"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4230" w:type="dxa"/>
            <w:shd w:val="clear" w:color="auto" w:fill="31849B" w:themeFill="accent5" w:themeFillShade="BF"/>
            <w:hideMark/>
          </w:tcPr>
          <w:p w:rsidR="001725F5" w:rsidRPr="001725F5" w:rsidRDefault="001725F5" w:rsidP="001725F5">
            <w:pPr>
              <w:rPr>
                <w:b/>
                <w:bCs/>
              </w:rPr>
            </w:pPr>
            <w:r w:rsidRPr="001725F5">
              <w:rPr>
                <w:b/>
                <w:bCs/>
              </w:rPr>
              <w:t>Examples:</w:t>
            </w:r>
          </w:p>
        </w:tc>
        <w:tc>
          <w:tcPr>
            <w:tcW w:w="1450"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1521"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1480416380"/>
          <w:trHeight w:val="1575"/>
        </w:trPr>
        <w:tc>
          <w:tcPr>
            <w:tcW w:w="3168" w:type="dxa"/>
            <w:hideMark/>
          </w:tcPr>
          <w:p w:rsidR="001725F5" w:rsidRPr="001725F5" w:rsidRDefault="001725F5" w:rsidP="001725F5">
            <w:r w:rsidRPr="001725F5">
              <w:t>Structural Type</w:t>
            </w:r>
          </w:p>
        </w:tc>
        <w:tc>
          <w:tcPr>
            <w:tcW w:w="4140" w:type="dxa"/>
            <w:hideMark/>
          </w:tcPr>
          <w:p w:rsidR="001725F5" w:rsidRPr="001725F5" w:rsidRDefault="001725F5" w:rsidP="001725F5">
            <w:r w:rsidRPr="001725F5">
              <w:t>A compilation can only compile objects with the same structural type.</w:t>
            </w:r>
          </w:p>
        </w:tc>
        <w:tc>
          <w:tcPr>
            <w:tcW w:w="4230" w:type="dxa"/>
            <w:hideMark/>
          </w:tcPr>
          <w:p w:rsidR="001725F5" w:rsidRPr="001725F5" w:rsidRDefault="001725F5" w:rsidP="001725F5">
            <w:r w:rsidRPr="001725F5">
              <w:t>Abstraction, Performance, or Digital</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Referent Type</w:t>
            </w:r>
          </w:p>
        </w:tc>
        <w:tc>
          <w:tcPr>
            <w:tcW w:w="4140" w:type="dxa"/>
            <w:hideMark/>
          </w:tcPr>
          <w:p w:rsidR="001725F5" w:rsidRPr="001725F5" w:rsidRDefault="001725F5" w:rsidP="001725F5">
            <w:r w:rsidRPr="001725F5">
              <w:t>Always "Compilation".</w:t>
            </w:r>
          </w:p>
        </w:tc>
        <w:tc>
          <w:tcPr>
            <w:tcW w:w="4230" w:type="dxa"/>
            <w:hideMark/>
          </w:tcPr>
          <w:p w:rsidR="001725F5" w:rsidRPr="001725F5" w:rsidRDefault="001725F5" w:rsidP="001725F5">
            <w:r w:rsidRPr="001725F5">
              <w:t>"Compilation"</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UID</w:t>
            </w:r>
          </w:p>
        </w:tc>
        <w:tc>
          <w:tcPr>
            <w:tcW w:w="4140" w:type="dxa"/>
            <w:hideMark/>
          </w:tcPr>
          <w:p w:rsidR="001725F5" w:rsidRPr="001725F5" w:rsidRDefault="001725F5" w:rsidP="001725F5">
            <w:r w:rsidRPr="001725F5">
              <w:t>An organization's GUID (global unique identifier) for internal tracking purposes.</w:t>
            </w:r>
          </w:p>
        </w:tc>
        <w:tc>
          <w:tcPr>
            <w:tcW w:w="4230" w:type="dxa"/>
            <w:hideMark/>
          </w:tcPr>
          <w:p w:rsidR="001725F5" w:rsidRPr="001725F5" w:rsidRDefault="001725F5" w:rsidP="001725F5">
            <w:r w:rsidRPr="001725F5">
              <w:t>"cid:org:Domain:XXXX-XXXX-XXXX-XXXX-XXXX"</w:t>
            </w:r>
            <w:r w:rsidRPr="001725F5">
              <w:br/>
              <w:t>"cid:org:pbs.org:SummerofAdventure"</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Entry/Content Identifier</w:t>
            </w:r>
          </w:p>
        </w:tc>
        <w:tc>
          <w:tcPr>
            <w:tcW w:w="4140" w:type="dxa"/>
            <w:hideMark/>
          </w:tcPr>
          <w:p w:rsidR="001725F5" w:rsidRPr="001725F5" w:rsidRDefault="001725F5" w:rsidP="001725F5">
            <w:r w:rsidRPr="001725F5">
              <w:t>Maps to UIDs or EIDR IDs compiled in this collection.  A compilation can only compile objects with the same structural type.  A compilation may not point to another compilation.</w:t>
            </w:r>
          </w:p>
        </w:tc>
        <w:tc>
          <w:tcPr>
            <w:tcW w:w="4230" w:type="dxa"/>
            <w:hideMark/>
          </w:tcPr>
          <w:p w:rsidR="001725F5" w:rsidRPr="001725F5" w:rsidRDefault="001725F5" w:rsidP="001725F5">
            <w:r w:rsidRPr="001725F5">
              <w:t>XXXX-XXXX-XXXX-XXXX-XXXX</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proofErr w:type="spellStart"/>
            <w:r w:rsidRPr="001725F5">
              <w:t>Entry@EntryNumber</w:t>
            </w:r>
            <w:proofErr w:type="spellEnd"/>
          </w:p>
        </w:tc>
        <w:tc>
          <w:tcPr>
            <w:tcW w:w="4140" w:type="dxa"/>
            <w:hideMark/>
          </w:tcPr>
          <w:p w:rsidR="001725F5" w:rsidRPr="001725F5" w:rsidRDefault="001725F5" w:rsidP="001725F5">
            <w:r w:rsidRPr="001725F5">
              <w:t>Indicates the position of this entry within the Compilation. The format matches that of an EIDR Episode Distribution Number.</w:t>
            </w:r>
          </w:p>
        </w:tc>
        <w:tc>
          <w:tcPr>
            <w:tcW w:w="4230" w:type="dxa"/>
            <w:hideMark/>
          </w:tcPr>
          <w:p w:rsidR="001725F5" w:rsidRPr="001725F5" w:rsidRDefault="001725F5" w:rsidP="001725F5">
            <w:r w:rsidRPr="001725F5">
              <w:t>1</w:t>
            </w:r>
          </w:p>
        </w:tc>
        <w:tc>
          <w:tcPr>
            <w:tcW w:w="1450" w:type="dxa"/>
            <w:hideMark/>
          </w:tcPr>
          <w:p w:rsidR="001725F5" w:rsidRPr="001725F5" w:rsidRDefault="001725F5" w:rsidP="001725F5">
            <w:r w:rsidRPr="001725F5">
              <w:t>0….1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proofErr w:type="spellStart"/>
            <w:r w:rsidRPr="001725F5">
              <w:lastRenderedPageBreak/>
              <w:t>Entry@Class</w:t>
            </w:r>
            <w:proofErr w:type="spellEnd"/>
          </w:p>
        </w:tc>
        <w:tc>
          <w:tcPr>
            <w:tcW w:w="4140" w:type="dxa"/>
            <w:hideMark/>
          </w:tcPr>
          <w:p w:rsidR="001725F5" w:rsidRPr="001725F5" w:rsidRDefault="001725F5" w:rsidP="001725F5">
            <w:r w:rsidRPr="001725F5">
              <w:t>Describes the association of the contents of a compilation.</w:t>
            </w:r>
          </w:p>
        </w:tc>
        <w:tc>
          <w:tcPr>
            <w:tcW w:w="4230" w:type="dxa"/>
            <w:hideMark/>
          </w:tcPr>
          <w:p w:rsidR="001725F5" w:rsidRPr="001725F5" w:rsidRDefault="001725F5" w:rsidP="001725F5">
            <w:r w:rsidRPr="001725F5">
              <w:t>Episode, Installment, Part, Season</w:t>
            </w:r>
          </w:p>
        </w:tc>
        <w:tc>
          <w:tcPr>
            <w:tcW w:w="1450" w:type="dxa"/>
            <w:hideMark/>
          </w:tcPr>
          <w:p w:rsidR="001725F5" w:rsidRPr="001725F5" w:rsidRDefault="001725F5" w:rsidP="001725F5">
            <w:r w:rsidRPr="001725F5">
              <w:t>0….1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Release Date</w:t>
            </w:r>
          </w:p>
        </w:tc>
        <w:tc>
          <w:tcPr>
            <w:tcW w:w="4140" w:type="dxa"/>
            <w:hideMark/>
          </w:tcPr>
          <w:p w:rsidR="001725F5" w:rsidRPr="001725F5" w:rsidRDefault="001725F5" w:rsidP="001725F5">
            <w:r w:rsidRPr="001725F5">
              <w:t>A date or four-digit year of the work's original release prefaced with the affected platform.</w:t>
            </w:r>
          </w:p>
        </w:tc>
        <w:tc>
          <w:tcPr>
            <w:tcW w:w="4230" w:type="dxa"/>
            <w:hideMark/>
          </w:tcPr>
          <w:p w:rsidR="001725F5" w:rsidRPr="001725F5" w:rsidRDefault="001725F5" w:rsidP="001725F5">
            <w:r w:rsidRPr="001725F5">
              <w:t>"2017-10-24", "</w:t>
            </w:r>
            <w:proofErr w:type="spellStart"/>
            <w:r w:rsidRPr="001725F5">
              <w:t>yyyy</w:t>
            </w:r>
            <w:proofErr w:type="spellEnd"/>
            <w:r w:rsidRPr="001725F5">
              <w:t>"</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Title</w:t>
            </w:r>
          </w:p>
        </w:tc>
        <w:tc>
          <w:tcPr>
            <w:tcW w:w="4140" w:type="dxa"/>
            <w:hideMark/>
          </w:tcPr>
          <w:p w:rsidR="001725F5" w:rsidRPr="001725F5" w:rsidRDefault="001725F5" w:rsidP="001725F5">
            <w:r w:rsidRPr="001725F5">
              <w:t>The full title to describe the relationship between entries.</w:t>
            </w:r>
          </w:p>
        </w:tc>
        <w:tc>
          <w:tcPr>
            <w:tcW w:w="4230" w:type="dxa"/>
            <w:hideMark/>
          </w:tcPr>
          <w:p w:rsidR="001725F5" w:rsidRPr="001725F5" w:rsidRDefault="001725F5" w:rsidP="001725F5">
            <w:r w:rsidRPr="001725F5">
              <w:t>Summer of Adventure</w:t>
            </w:r>
          </w:p>
        </w:tc>
        <w:tc>
          <w:tcPr>
            <w:tcW w:w="1450" w:type="dxa"/>
            <w:hideMark/>
          </w:tcPr>
          <w:p w:rsidR="001725F5" w:rsidRPr="001725F5" w:rsidRDefault="001725F5" w:rsidP="001725F5">
            <w:r w:rsidRPr="001725F5">
              <w:t>0…n</w:t>
            </w:r>
          </w:p>
        </w:tc>
        <w:tc>
          <w:tcPr>
            <w:tcW w:w="1521" w:type="dxa"/>
            <w:hideMark/>
          </w:tcPr>
          <w:p w:rsidR="001725F5" w:rsidRPr="001725F5" w:rsidRDefault="001725F5" w:rsidP="001725F5">
            <w:r w:rsidRPr="001725F5">
              <w:t>Required</w:t>
            </w:r>
          </w:p>
        </w:tc>
      </w:tr>
      <w:tr w:rsidR="001725F5" w:rsidRPr="001725F5" w:rsidTr="001725F5">
        <w:trPr>
          <w:divId w:val="1480416380"/>
          <w:trHeight w:val="1575"/>
        </w:trPr>
        <w:tc>
          <w:tcPr>
            <w:tcW w:w="3168" w:type="dxa"/>
            <w:hideMark/>
          </w:tcPr>
          <w:p w:rsidR="001725F5" w:rsidRPr="001725F5" w:rsidRDefault="001725F5" w:rsidP="001725F5">
            <w:r w:rsidRPr="001725F5">
              <w:t>Compilation Class</w:t>
            </w:r>
          </w:p>
        </w:tc>
        <w:tc>
          <w:tcPr>
            <w:tcW w:w="4140" w:type="dxa"/>
            <w:hideMark/>
          </w:tcPr>
          <w:p w:rsidR="001725F5" w:rsidRPr="001725F5" w:rsidRDefault="001725F5" w:rsidP="001725F5">
            <w:r w:rsidRPr="001725F5">
              <w:t xml:space="preserve">A grouping mechanism for administrative or organizational convenience that did not actually exist in original presentation. </w:t>
            </w:r>
          </w:p>
        </w:tc>
        <w:tc>
          <w:tcPr>
            <w:tcW w:w="4230" w:type="dxa"/>
            <w:hideMark/>
          </w:tcPr>
          <w:p w:rsidR="001725F5" w:rsidRPr="001725F5" w:rsidRDefault="001725F5" w:rsidP="001725F5">
            <w:r w:rsidRPr="001725F5">
              <w:t xml:space="preserve">Blu-ray, Digital Cinema, Distribution Bundle, DVD, EST, Franchise, Home Entertainment, Syndication, Series, </w:t>
            </w:r>
            <w:proofErr w:type="spellStart"/>
            <w:r w:rsidRPr="001725F5">
              <w:t>Season:Recut</w:t>
            </w:r>
            <w:proofErr w:type="spellEnd"/>
            <w:r w:rsidRPr="001725F5">
              <w:t xml:space="preserve">, </w:t>
            </w:r>
            <w:proofErr w:type="spellStart"/>
            <w:r w:rsidRPr="001725F5">
              <w:t>Season:Pro-Forma</w:t>
            </w:r>
            <w:proofErr w:type="spellEnd"/>
            <w:r w:rsidRPr="001725F5">
              <w:t xml:space="preserve">, </w:t>
            </w:r>
            <w:proofErr w:type="spellStart"/>
            <w:r w:rsidRPr="001725F5">
              <w:t>Season:Mini-Series</w:t>
            </w:r>
            <w:proofErr w:type="spellEnd"/>
            <w:r w:rsidRPr="001725F5">
              <w:t>, Other</w:t>
            </w:r>
          </w:p>
        </w:tc>
        <w:tc>
          <w:tcPr>
            <w:tcW w:w="1450" w:type="dxa"/>
            <w:hideMark/>
          </w:tcPr>
          <w:p w:rsidR="001725F5" w:rsidRPr="001725F5" w:rsidRDefault="001725F5" w:rsidP="001725F5">
            <w:r w:rsidRPr="001725F5">
              <w:t>1</w:t>
            </w:r>
          </w:p>
        </w:tc>
        <w:tc>
          <w:tcPr>
            <w:tcW w:w="1521" w:type="dxa"/>
            <w:hideMark/>
          </w:tcPr>
          <w:p w:rsidR="001725F5" w:rsidRPr="001725F5" w:rsidRDefault="001725F5" w:rsidP="001725F5">
            <w:r w:rsidRPr="001725F5">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22" w:name="h.19d3kbapffh5" w:colFirst="0" w:colLast="0"/>
      <w:bookmarkStart w:id="23" w:name="h.ec7jxzrb6nzc" w:colFirst="0" w:colLast="0"/>
      <w:bookmarkStart w:id="24" w:name="h.42mucyarjkhi" w:colFirst="0" w:colLast="0"/>
      <w:bookmarkStart w:id="25" w:name="h.kf4mxv5kadr5" w:colFirst="0" w:colLast="0"/>
      <w:bookmarkStart w:id="26" w:name="h.xfj1z8n89vap" w:colFirst="0" w:colLast="0"/>
      <w:bookmarkStart w:id="27" w:name="h.vn0bx4xep2cx" w:colFirst="0" w:colLast="0"/>
      <w:bookmarkStart w:id="28" w:name="h.s8x3up4gkz35" w:colFirst="0" w:colLast="0"/>
      <w:bookmarkStart w:id="29" w:name="h.iybydkhuoix5" w:colFirst="0" w:colLast="0"/>
      <w:bookmarkStart w:id="30" w:name="h.jj4qbxgdr9zd" w:colFirst="0" w:colLast="0"/>
      <w:bookmarkStart w:id="31" w:name="_Manifestation_Metadata"/>
      <w:bookmarkEnd w:id="22"/>
      <w:bookmarkEnd w:id="23"/>
      <w:bookmarkEnd w:id="24"/>
      <w:bookmarkEnd w:id="25"/>
      <w:bookmarkEnd w:id="26"/>
      <w:bookmarkEnd w:id="27"/>
      <w:bookmarkEnd w:id="28"/>
      <w:bookmarkEnd w:id="29"/>
      <w:bookmarkEnd w:id="30"/>
      <w:bookmarkEnd w:id="31"/>
      <w:r>
        <w:rPr>
          <w:noProof/>
        </w:rPr>
        <w:lastRenderedPageBreak/>
        <w:t>Manifestation</w:t>
      </w:r>
      <w:r>
        <w:t xml:space="preserve"> </w:t>
      </w:r>
      <w:r w:rsidR="00723DFC">
        <w:t>Metadata</w:t>
      </w:r>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r>
        <w:t>Manifestation Metadata in the Content Lifecycle</w:t>
      </w:r>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r>
        <w:t xml:space="preserve">Entity = </w:t>
      </w:r>
      <w:proofErr w:type="spellStart"/>
      <w:r>
        <w:t>pm</w:t>
      </w:r>
      <w:proofErr w:type="gramStart"/>
      <w:r w:rsidRPr="001A2723">
        <w:t>:</w:t>
      </w:r>
      <w:r>
        <w:t>Manifestation</w:t>
      </w:r>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r>
        <w:lastRenderedPageBreak/>
        <w:t xml:space="preserve">Elements = </w:t>
      </w:r>
      <w:proofErr w:type="spellStart"/>
      <w:r>
        <w:t>pm</w:t>
      </w:r>
      <w:proofErr w:type="gramStart"/>
      <w:r>
        <w:t>:Manifestation</w:t>
      </w:r>
      <w:proofErr w:type="spellEnd"/>
      <w:proofErr w:type="gramEnd"/>
    </w:p>
    <w:p w:rsidR="001725F5" w:rsidRDefault="00E8520D" w:rsidP="00723DFC">
      <w:r>
        <w:fldChar w:fldCharType="begin"/>
      </w:r>
      <w:r>
        <w:instrText xml:space="preserve"> LINK </w:instrText>
      </w:r>
      <w:r w:rsidR="001725F5">
        <w:instrText xml:space="preserve">Excel.Sheet.12 "\\\\files\\user files\\rsargent\\GitHub\\Public-Media-MOS\\2 - Common Metadata Application Profile (MAP)\\MOS Common Metadata MAP.xlsx" "Public MediaMAP - Manifestation!R1C2:R14C6" </w:instrText>
      </w:r>
      <w:r>
        <w:instrText xml:space="preserve">\a \f 5 \h  \* MERGEFORMAT </w:instrText>
      </w:r>
      <w:r w:rsidR="001725F5">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1725F5" w:rsidRPr="001725F5" w:rsidTr="001725F5">
        <w:trPr>
          <w:divId w:val="1424569920"/>
          <w:trHeight w:val="818"/>
        </w:trPr>
        <w:tc>
          <w:tcPr>
            <w:tcW w:w="3430"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688"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3510" w:type="dxa"/>
            <w:shd w:val="clear" w:color="auto" w:fill="31849B" w:themeFill="accent5" w:themeFillShade="BF"/>
            <w:hideMark/>
          </w:tcPr>
          <w:p w:rsidR="001725F5" w:rsidRPr="001725F5" w:rsidRDefault="001725F5" w:rsidP="001725F5">
            <w:pPr>
              <w:rPr>
                <w:b/>
                <w:bCs/>
              </w:rPr>
            </w:pPr>
            <w:r w:rsidRPr="001725F5">
              <w:rPr>
                <w:b/>
                <w:bCs/>
              </w:rPr>
              <w:t>Examples:</w:t>
            </w:r>
          </w:p>
        </w:tc>
        <w:tc>
          <w:tcPr>
            <w:tcW w:w="1647"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1503"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1424569920"/>
          <w:trHeight w:val="1575"/>
        </w:trPr>
        <w:tc>
          <w:tcPr>
            <w:tcW w:w="3430" w:type="dxa"/>
            <w:hideMark/>
          </w:tcPr>
          <w:p w:rsidR="001725F5" w:rsidRPr="001725F5" w:rsidRDefault="001725F5" w:rsidP="001725F5">
            <w:r w:rsidRPr="001725F5">
              <w:t>Referent Type</w:t>
            </w:r>
          </w:p>
        </w:tc>
        <w:tc>
          <w:tcPr>
            <w:tcW w:w="4688" w:type="dxa"/>
            <w:hideMark/>
          </w:tcPr>
          <w:p w:rsidR="001725F5" w:rsidRPr="001725F5" w:rsidRDefault="001725F5" w:rsidP="001725F5">
            <w:r w:rsidRPr="001725F5">
              <w:t xml:space="preserve">Describes the abstract nature of the content of a referent irrespective of its </w:t>
            </w:r>
            <w:proofErr w:type="spellStart"/>
            <w:r w:rsidRPr="001725F5">
              <w:t>structuralType</w:t>
            </w:r>
            <w:proofErr w:type="spellEnd"/>
            <w:r w:rsidRPr="001725F5">
              <w:t xml:space="preserve">.  Cannot be </w:t>
            </w:r>
            <w:proofErr w:type="spellStart"/>
            <w:proofErr w:type="gramStart"/>
            <w:r w:rsidRPr="001725F5">
              <w:t>be</w:t>
            </w:r>
            <w:proofErr w:type="spellEnd"/>
            <w:proofErr w:type="gramEnd"/>
            <w:r w:rsidRPr="001725F5">
              <w:t xml:space="preserve"> inherited and must be self-defined.</w:t>
            </w:r>
          </w:p>
        </w:tc>
        <w:tc>
          <w:tcPr>
            <w:tcW w:w="3510" w:type="dxa"/>
            <w:hideMark/>
          </w:tcPr>
          <w:p w:rsidR="001725F5" w:rsidRPr="001725F5" w:rsidRDefault="001725F5" w:rsidP="001725F5">
            <w:r w:rsidRPr="001725F5">
              <w:t>TV, Movie, Web, Short, or Supplemental</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t>Parent ID</w:t>
            </w:r>
          </w:p>
        </w:tc>
        <w:tc>
          <w:tcPr>
            <w:tcW w:w="4688" w:type="dxa"/>
            <w:hideMark/>
          </w:tcPr>
          <w:p w:rsidR="001725F5" w:rsidRPr="001725F5" w:rsidRDefault="001725F5" w:rsidP="001725F5">
            <w:r w:rsidRPr="001725F5">
              <w:t>Maps the Manifestation back to another Manifestation, Episode, or Supplemental object (such as a Series Sell Promo)</w:t>
            </w:r>
          </w:p>
        </w:tc>
        <w:tc>
          <w:tcPr>
            <w:tcW w:w="3510" w:type="dxa"/>
            <w:hideMark/>
          </w:tcPr>
          <w:p w:rsidR="001725F5" w:rsidRPr="001725F5" w:rsidRDefault="001725F5" w:rsidP="001725F5">
            <w:r w:rsidRPr="001725F5">
              <w:t>Manifestation UID or Episode UID</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r w:rsidRPr="001725F5">
              <w:t>Content Identifier</w:t>
            </w:r>
          </w:p>
        </w:tc>
        <w:tc>
          <w:tcPr>
            <w:tcW w:w="4688" w:type="dxa"/>
            <w:hideMark/>
          </w:tcPr>
          <w:p w:rsidR="001725F5" w:rsidRPr="001725F5" w:rsidRDefault="001725F5" w:rsidP="001725F5">
            <w:r w:rsidRPr="001725F5">
              <w:t>Content Identifiers provide a means by which to locate an asset across platforms.</w:t>
            </w:r>
            <w:r w:rsidRPr="001725F5">
              <w:br/>
              <w:t>&lt;</w:t>
            </w:r>
            <w:proofErr w:type="gramStart"/>
            <w:r w:rsidRPr="001725F5">
              <w:t>type</w:t>
            </w:r>
            <w:proofErr w:type="gramEnd"/>
            <w:r w:rsidRPr="001725F5">
              <w:t xml:space="preserve">&gt; is the type of identifier. </w:t>
            </w:r>
            <w:r w:rsidRPr="001725F5">
              <w:br/>
              <w:t>&lt;</w:t>
            </w:r>
            <w:proofErr w:type="gramStart"/>
            <w:r w:rsidRPr="001725F5">
              <w:t>domain</w:t>
            </w:r>
            <w:proofErr w:type="gramEnd"/>
            <w:r w:rsidRPr="001725F5">
              <w:t xml:space="preserve">&gt; is </w:t>
            </w:r>
            <w:r w:rsidRPr="001725F5">
              <w:lastRenderedPageBreak/>
              <w:t>the organization domain name.</w:t>
            </w:r>
            <w:r w:rsidRPr="001725F5">
              <w:br/>
              <w:t>&lt;</w:t>
            </w:r>
            <w:proofErr w:type="gramStart"/>
            <w:r w:rsidRPr="001725F5">
              <w:t>category</w:t>
            </w:r>
            <w:proofErr w:type="gramEnd"/>
            <w:r w:rsidRPr="001725F5">
              <w:t>&gt;  additional naming to provide context within the scope of ID usage. (optional to include)</w:t>
            </w:r>
            <w:r w:rsidRPr="001725F5">
              <w:br/>
              <w:t>&lt;ID&gt; (domain specific ID) is a string that corresponds with the domain.</w:t>
            </w:r>
          </w:p>
        </w:tc>
        <w:tc>
          <w:tcPr>
            <w:tcW w:w="3510" w:type="dxa"/>
            <w:hideMark/>
          </w:tcPr>
          <w:p w:rsidR="001725F5" w:rsidRPr="001725F5" w:rsidRDefault="001725F5" w:rsidP="001725F5">
            <w:r w:rsidRPr="001725F5">
              <w:lastRenderedPageBreak/>
              <w:t>"cid:Amazon:JDJKSH-SJSHJJJ","cid:HULU:IKKEKKE-JSJSJS14223"</w:t>
            </w:r>
            <w:r w:rsidRPr="001725F5">
              <w:br/>
              <w:t>"cid:org:pbs.org:EditUID:xxx-xxx"</w:t>
            </w:r>
            <w:r w:rsidRPr="001725F5">
              <w:br/>
              <w:t>"cid:org:pbs.org:PackageType:HD-Base"</w:t>
            </w:r>
            <w:r w:rsidRPr="001725F5">
              <w:br/>
              <w:t>"cid:org:pbs.org:PackageNumber:P123456-002"</w:t>
            </w:r>
          </w:p>
        </w:tc>
        <w:tc>
          <w:tcPr>
            <w:tcW w:w="1647" w:type="dxa"/>
            <w:hideMark/>
          </w:tcPr>
          <w:p w:rsidR="001725F5" w:rsidRPr="001725F5" w:rsidRDefault="001725F5" w:rsidP="001725F5">
            <w:r w:rsidRPr="001725F5">
              <w:t>0…n</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lastRenderedPageBreak/>
              <w:t>UID</w:t>
            </w:r>
          </w:p>
        </w:tc>
        <w:tc>
          <w:tcPr>
            <w:tcW w:w="4688" w:type="dxa"/>
            <w:hideMark/>
          </w:tcPr>
          <w:p w:rsidR="001725F5" w:rsidRPr="001725F5" w:rsidRDefault="001725F5" w:rsidP="001725F5">
            <w:r w:rsidRPr="001725F5">
              <w:t>An organization's GUID (global unique identifier) for internal tracking purposes.</w:t>
            </w:r>
          </w:p>
        </w:tc>
        <w:tc>
          <w:tcPr>
            <w:tcW w:w="3510" w:type="dxa"/>
            <w:hideMark/>
          </w:tcPr>
          <w:p w:rsidR="001725F5" w:rsidRPr="001725F5" w:rsidRDefault="001725F5" w:rsidP="001725F5">
            <w:r w:rsidRPr="001725F5">
              <w:t>XXXX-XXXX-XXXX-XXXX-XXXX</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proofErr w:type="spellStart"/>
            <w:r w:rsidRPr="001725F5">
              <w:t>UseWindow</w:t>
            </w:r>
            <w:proofErr w:type="spellEnd"/>
            <w:r w:rsidRPr="001725F5">
              <w:t>/Term</w:t>
            </w:r>
          </w:p>
        </w:tc>
        <w:tc>
          <w:tcPr>
            <w:tcW w:w="4688" w:type="dxa"/>
            <w:hideMark/>
          </w:tcPr>
          <w:p w:rsidR="001725F5" w:rsidRPr="001725F5" w:rsidRDefault="001725F5" w:rsidP="001725F5">
            <w:r w:rsidRPr="001725F5">
              <w:t xml:space="preserve">A mechanism to manage embargo. </w:t>
            </w:r>
          </w:p>
        </w:tc>
        <w:tc>
          <w:tcPr>
            <w:tcW w:w="3510" w:type="dxa"/>
            <w:hideMark/>
          </w:tcPr>
          <w:p w:rsidR="001725F5" w:rsidRPr="001725F5" w:rsidRDefault="001725F5" w:rsidP="001725F5">
            <w:r w:rsidRPr="001725F5">
              <w:t>"2017-10-10T14:22:15Z":"2017-12-10T14:22:15Z"</w:t>
            </w:r>
          </w:p>
        </w:tc>
        <w:tc>
          <w:tcPr>
            <w:tcW w:w="1647" w:type="dxa"/>
            <w:hideMark/>
          </w:tcPr>
          <w:p w:rsidR="001725F5" w:rsidRPr="001725F5" w:rsidRDefault="001725F5" w:rsidP="001725F5">
            <w:r w:rsidRPr="001725F5">
              <w:t>1…n</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r w:rsidRPr="001725F5">
              <w:t>Manifestation Class</w:t>
            </w:r>
          </w:p>
        </w:tc>
        <w:tc>
          <w:tcPr>
            <w:tcW w:w="4688" w:type="dxa"/>
            <w:hideMark/>
          </w:tcPr>
          <w:p w:rsidR="001725F5" w:rsidRPr="001725F5" w:rsidRDefault="001725F5" w:rsidP="001725F5">
            <w:r w:rsidRPr="001725F5">
              <w:t>Describes usage.</w:t>
            </w:r>
          </w:p>
        </w:tc>
        <w:tc>
          <w:tcPr>
            <w:tcW w:w="3510" w:type="dxa"/>
            <w:hideMark/>
          </w:tcPr>
          <w:p w:rsidR="001725F5" w:rsidRPr="001725F5" w:rsidRDefault="001725F5" w:rsidP="001725F5">
            <w:r w:rsidRPr="001725F5">
              <w:t xml:space="preserve">Version </w:t>
            </w:r>
            <w:proofErr w:type="spellStart"/>
            <w:r w:rsidRPr="001725F5">
              <w:t>Language,VOD,EST,Game</w:t>
            </w:r>
            <w:proofErr w:type="spellEnd"/>
            <w:r w:rsidRPr="001725F5">
              <w:t xml:space="preserve"> Machine,Mobile,Web,Master,Mezzanine,Proxy,Screener,DVD,Blu-ray,HD,SD,UHD,Other</w:t>
            </w:r>
          </w:p>
        </w:tc>
        <w:tc>
          <w:tcPr>
            <w:tcW w:w="1647" w:type="dxa"/>
            <w:hideMark/>
          </w:tcPr>
          <w:p w:rsidR="001725F5" w:rsidRPr="001725F5" w:rsidRDefault="001725F5" w:rsidP="001725F5">
            <w:r w:rsidRPr="001725F5">
              <w:t>1…8</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r w:rsidRPr="001725F5">
              <w:lastRenderedPageBreak/>
              <w:t>Edit/Class</w:t>
            </w:r>
          </w:p>
        </w:tc>
        <w:tc>
          <w:tcPr>
            <w:tcW w:w="4688" w:type="dxa"/>
            <w:hideMark/>
          </w:tcPr>
          <w:p w:rsidR="001725F5" w:rsidRPr="001725F5" w:rsidRDefault="001725F5" w:rsidP="001725F5">
            <w:r w:rsidRPr="001725F5">
              <w:t>Describes the state of a storyline.   Specifically used track differentiation between edits of the storyline.  This does not consider extraneous media insertions, such as promos, within storylines.</w:t>
            </w:r>
          </w:p>
        </w:tc>
        <w:tc>
          <w:tcPr>
            <w:tcW w:w="3510" w:type="dxa"/>
            <w:hideMark/>
          </w:tcPr>
          <w:p w:rsidR="001725F5" w:rsidRPr="001725F5" w:rsidRDefault="001725F5" w:rsidP="001725F5">
            <w:r w:rsidRPr="001725F5">
              <w:t>Original, Unrated, Sanitized, Sanitized Audio, Sanitized Picture, Extended, Shortened, Rereleased, Product Placement, Other</w:t>
            </w:r>
          </w:p>
        </w:tc>
        <w:tc>
          <w:tcPr>
            <w:tcW w:w="1647" w:type="dxa"/>
            <w:hideMark/>
          </w:tcPr>
          <w:p w:rsidR="001725F5" w:rsidRPr="001725F5" w:rsidRDefault="001725F5" w:rsidP="001725F5">
            <w:r w:rsidRPr="001725F5">
              <w:t>0…8</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t>Edit/Use</w:t>
            </w:r>
          </w:p>
        </w:tc>
        <w:tc>
          <w:tcPr>
            <w:tcW w:w="4688" w:type="dxa"/>
            <w:hideMark/>
          </w:tcPr>
          <w:p w:rsidR="001725F5" w:rsidRPr="001725F5" w:rsidRDefault="001725F5" w:rsidP="001725F5">
            <w:r w:rsidRPr="001725F5">
              <w:t>The original, primary, intended use of the storyline.  This does not consider extraneous media that surrounds such as funders.</w:t>
            </w:r>
          </w:p>
        </w:tc>
        <w:tc>
          <w:tcPr>
            <w:tcW w:w="3510" w:type="dxa"/>
            <w:hideMark/>
          </w:tcPr>
          <w:p w:rsidR="001725F5" w:rsidRPr="001725F5" w:rsidRDefault="001725F5" w:rsidP="001725F5">
            <w:r w:rsidRPr="001725F5">
              <w:t>Theatrical, Broadcast, Home Video, Hospitality, Web, General, Unknown</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t>Release Date</w:t>
            </w:r>
          </w:p>
        </w:tc>
        <w:tc>
          <w:tcPr>
            <w:tcW w:w="4688" w:type="dxa"/>
            <w:hideMark/>
          </w:tcPr>
          <w:p w:rsidR="001725F5" w:rsidRPr="001725F5" w:rsidRDefault="001725F5" w:rsidP="001725F5">
            <w:r w:rsidRPr="001725F5">
              <w:t>A date or four-digit year of the work's original release prefaced with the affected platform.</w:t>
            </w:r>
          </w:p>
        </w:tc>
        <w:tc>
          <w:tcPr>
            <w:tcW w:w="3510" w:type="dxa"/>
            <w:hideMark/>
          </w:tcPr>
          <w:p w:rsidR="001725F5" w:rsidRPr="001725F5" w:rsidRDefault="001725F5" w:rsidP="001725F5">
            <w:r w:rsidRPr="001725F5">
              <w:t>"2017-10-24", "</w:t>
            </w:r>
            <w:proofErr w:type="spellStart"/>
            <w:r w:rsidRPr="001725F5">
              <w:t>yyyy</w:t>
            </w:r>
            <w:proofErr w:type="spellEnd"/>
            <w:r w:rsidRPr="001725F5">
              <w:t>"</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r w:rsidRPr="001725F5">
              <w:lastRenderedPageBreak/>
              <w:t>Actual Length</w:t>
            </w:r>
          </w:p>
        </w:tc>
        <w:tc>
          <w:tcPr>
            <w:tcW w:w="4688" w:type="dxa"/>
            <w:hideMark/>
          </w:tcPr>
          <w:p w:rsidR="001725F5" w:rsidRPr="001725F5" w:rsidRDefault="001725F5" w:rsidP="001725F5">
            <w:r w:rsidRPr="001725F5">
              <w:t xml:space="preserve">The frame-accurate length of a performance. </w:t>
            </w:r>
            <w:r w:rsidRPr="001725F5">
              <w:br/>
              <w:t>Example: 01:27:59;05</w:t>
            </w:r>
          </w:p>
        </w:tc>
        <w:tc>
          <w:tcPr>
            <w:tcW w:w="3510" w:type="dxa"/>
            <w:hideMark/>
          </w:tcPr>
          <w:p w:rsidR="001725F5" w:rsidRPr="001725F5" w:rsidRDefault="001725F5" w:rsidP="001725F5">
            <w:r w:rsidRPr="001725F5">
              <w:t>"PT25M54S130Z"</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t>Title</w:t>
            </w:r>
          </w:p>
        </w:tc>
        <w:tc>
          <w:tcPr>
            <w:tcW w:w="4688" w:type="dxa"/>
            <w:hideMark/>
          </w:tcPr>
          <w:p w:rsidR="001725F5" w:rsidRPr="001725F5" w:rsidRDefault="001725F5" w:rsidP="001725F5">
            <w:r w:rsidRPr="001725F5">
              <w:t>Describes a particular distributable instantiation of a work.</w:t>
            </w:r>
          </w:p>
        </w:tc>
        <w:tc>
          <w:tcPr>
            <w:tcW w:w="3510" w:type="dxa"/>
            <w:hideMark/>
          </w:tcPr>
          <w:p w:rsidR="001725F5" w:rsidRPr="001725F5" w:rsidRDefault="001725F5" w:rsidP="001725F5">
            <w:r w:rsidRPr="001725F5">
              <w:t>“Mercy Street”</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Required</w:t>
            </w:r>
          </w:p>
        </w:tc>
      </w:tr>
      <w:tr w:rsidR="001725F5" w:rsidRPr="001725F5" w:rsidTr="001725F5">
        <w:trPr>
          <w:divId w:val="1424569920"/>
          <w:trHeight w:val="1575"/>
        </w:trPr>
        <w:tc>
          <w:tcPr>
            <w:tcW w:w="3430" w:type="dxa"/>
            <w:hideMark/>
          </w:tcPr>
          <w:p w:rsidR="001725F5" w:rsidRPr="001725F5" w:rsidRDefault="001725F5" w:rsidP="001725F5">
            <w:r w:rsidRPr="001725F5">
              <w:t>Audio/Language/</w:t>
            </w:r>
            <w:proofErr w:type="spellStart"/>
            <w:r w:rsidRPr="001725F5">
              <w:t>ClosedCaption</w:t>
            </w:r>
            <w:proofErr w:type="spellEnd"/>
          </w:p>
        </w:tc>
        <w:tc>
          <w:tcPr>
            <w:tcW w:w="4688" w:type="dxa"/>
            <w:hideMark/>
          </w:tcPr>
          <w:p w:rsidR="001725F5" w:rsidRPr="001725F5" w:rsidRDefault="001725F5" w:rsidP="001725F5">
            <w:r w:rsidRPr="001725F5">
              <w:t>If the combined metadata for the manifest includes closed captioning, indicate the language of the captions.</w:t>
            </w:r>
          </w:p>
        </w:tc>
        <w:tc>
          <w:tcPr>
            <w:tcW w:w="3510" w:type="dxa"/>
            <w:hideMark/>
          </w:tcPr>
          <w:p w:rsidR="001725F5" w:rsidRPr="001725F5" w:rsidRDefault="001725F5" w:rsidP="001725F5">
            <w:r w:rsidRPr="001725F5">
              <w:t>“</w:t>
            </w:r>
            <w:proofErr w:type="spellStart"/>
            <w:r w:rsidRPr="001725F5">
              <w:t>en</w:t>
            </w:r>
            <w:proofErr w:type="spellEnd"/>
            <w:r w:rsidRPr="001725F5">
              <w:t>”</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 </w:t>
            </w:r>
          </w:p>
        </w:tc>
      </w:tr>
      <w:tr w:rsidR="001725F5" w:rsidRPr="001725F5" w:rsidTr="001725F5">
        <w:trPr>
          <w:divId w:val="1424569920"/>
          <w:trHeight w:val="1575"/>
        </w:trPr>
        <w:tc>
          <w:tcPr>
            <w:tcW w:w="3430" w:type="dxa"/>
            <w:hideMark/>
          </w:tcPr>
          <w:p w:rsidR="001725F5" w:rsidRPr="001725F5" w:rsidRDefault="001725F5" w:rsidP="001725F5">
            <w:r w:rsidRPr="001725F5">
              <w:t>Video/V-Chip</w:t>
            </w:r>
          </w:p>
        </w:tc>
        <w:tc>
          <w:tcPr>
            <w:tcW w:w="4688" w:type="dxa"/>
            <w:hideMark/>
          </w:tcPr>
          <w:p w:rsidR="001725F5" w:rsidRPr="001725F5" w:rsidRDefault="001725F5" w:rsidP="001725F5">
            <w:r w:rsidRPr="001725F5">
              <w:t>Use as a Rating and Reason concatenation. If none, use UNRATED.</w:t>
            </w:r>
          </w:p>
        </w:tc>
        <w:tc>
          <w:tcPr>
            <w:tcW w:w="3510" w:type="dxa"/>
            <w:hideMark/>
          </w:tcPr>
          <w:p w:rsidR="001725F5" w:rsidRPr="001725F5" w:rsidRDefault="001725F5" w:rsidP="001725F5">
            <w:r w:rsidRPr="001725F5">
              <w:t>"TV-PG-V"</w:t>
            </w:r>
          </w:p>
        </w:tc>
        <w:tc>
          <w:tcPr>
            <w:tcW w:w="1647" w:type="dxa"/>
            <w:hideMark/>
          </w:tcPr>
          <w:p w:rsidR="001725F5" w:rsidRPr="001725F5" w:rsidRDefault="001725F5" w:rsidP="001725F5">
            <w:r w:rsidRPr="001725F5">
              <w:t>1</w:t>
            </w:r>
          </w:p>
        </w:tc>
        <w:tc>
          <w:tcPr>
            <w:tcW w:w="1503" w:type="dxa"/>
            <w:hideMark/>
          </w:tcPr>
          <w:p w:rsidR="001725F5" w:rsidRPr="001725F5" w:rsidRDefault="001725F5" w:rsidP="001725F5">
            <w:r w:rsidRPr="001725F5">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32" w:name="h.uooamhfqzh1r" w:colFirst="0" w:colLast="0"/>
      <w:bookmarkStart w:id="33" w:name="_Manifestation"/>
      <w:bookmarkStart w:id="34" w:name="_File"/>
      <w:bookmarkEnd w:id="32"/>
      <w:bookmarkEnd w:id="33"/>
      <w:bookmarkEnd w:id="34"/>
      <w:r>
        <w:lastRenderedPageBreak/>
        <w:t>File</w:t>
      </w:r>
    </w:p>
    <w:p w:rsidR="00794532" w:rsidRDefault="007C5BFE" w:rsidP="00723DFC">
      <w:r>
        <w:t xml:space="preserve">Assets </w:t>
      </w:r>
      <w:r w:rsidR="00723DFC">
        <w:t xml:space="preserve">are the </w:t>
      </w:r>
      <w:r w:rsidR="00794532">
        <w:t xml:space="preserve">physical </w:t>
      </w:r>
      <w:r w:rsidR="00723DFC">
        <w:t xml:space="preserve">video renderings of a </w:t>
      </w:r>
      <w:r>
        <w:t xml:space="preserve">Manifestation.  </w:t>
      </w:r>
    </w:p>
    <w:p w:rsidR="00E8520D" w:rsidRDefault="00E8520D" w:rsidP="001725F5">
      <w:pPr>
        <w:pStyle w:val="Heading3"/>
      </w:pPr>
      <w:r>
        <w:t>File Metadata in the Content Lifecycle</w:t>
      </w:r>
    </w:p>
    <w:p w:rsidR="00E8520D" w:rsidRDefault="00E8520D" w:rsidP="00E8520D">
      <w:r>
        <w:t>The metadata for a File can be defined during the Production stage and before the beginning of the Distribution stage.</w:t>
      </w:r>
    </w:p>
    <w:p w:rsidR="00E8520D" w:rsidRDefault="00E8520D" w:rsidP="00E8520D">
      <w:pPr>
        <w:pStyle w:val="Heading3"/>
      </w:pPr>
      <w:r>
        <w:t xml:space="preserve">Entity = </w:t>
      </w:r>
      <w:proofErr w:type="spellStart"/>
      <w:r>
        <w:t>pm</w:t>
      </w:r>
      <w:proofErr w:type="gramStart"/>
      <w:r w:rsidRPr="001A2723">
        <w:t>:</w:t>
      </w:r>
      <w:r>
        <w:t>File</w:t>
      </w:r>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r>
        <w:lastRenderedPageBreak/>
        <w:t xml:space="preserve">Elements = </w:t>
      </w:r>
      <w:proofErr w:type="spellStart"/>
      <w:r>
        <w:t>pm</w:t>
      </w:r>
      <w:proofErr w:type="gramStart"/>
      <w:r>
        <w:t>:File</w:t>
      </w:r>
      <w:proofErr w:type="spellEnd"/>
      <w:proofErr w:type="gramEnd"/>
    </w:p>
    <w:p w:rsidR="001725F5" w:rsidRDefault="00E8520D" w:rsidP="00723DFC">
      <w:r>
        <w:fldChar w:fldCharType="begin"/>
      </w:r>
      <w:r>
        <w:instrText xml:space="preserve"> LINK </w:instrText>
      </w:r>
      <w:r w:rsidR="001725F5">
        <w:instrText xml:space="preserve">Excel.Sheet.12 "\\\\files\\user files\\rsargent\\GitHub\\Public-Media-MOS\\2 - Common Metadata Application Profile (MAP)\\MOS Common Metadata MAP.xlsx" "Public Media MAP - File!R1C2:R5C6" </w:instrText>
      </w:r>
      <w:r>
        <w:instrText xml:space="preserve">\a \f 5 \h  \* MERGEFORMAT </w:instrText>
      </w:r>
      <w:r w:rsidR="001725F5">
        <w:fldChar w:fldCharType="separate"/>
      </w:r>
    </w:p>
    <w:tbl>
      <w:tblPr>
        <w:tblStyle w:val="TableGrid"/>
        <w:tblW w:w="14920" w:type="dxa"/>
        <w:tblLook w:val="04A0" w:firstRow="1" w:lastRow="0" w:firstColumn="1" w:lastColumn="0" w:noHBand="0" w:noVBand="1"/>
      </w:tblPr>
      <w:tblGrid>
        <w:gridCol w:w="2268"/>
        <w:gridCol w:w="4410"/>
        <w:gridCol w:w="4320"/>
        <w:gridCol w:w="1611"/>
        <w:gridCol w:w="2311"/>
      </w:tblGrid>
      <w:tr w:rsidR="001725F5" w:rsidRPr="001725F5" w:rsidTr="001725F5">
        <w:trPr>
          <w:divId w:val="219093132"/>
          <w:trHeight w:val="863"/>
        </w:trPr>
        <w:tc>
          <w:tcPr>
            <w:tcW w:w="2268" w:type="dxa"/>
            <w:shd w:val="clear" w:color="auto" w:fill="31849B" w:themeFill="accent5" w:themeFillShade="BF"/>
            <w:hideMark/>
          </w:tcPr>
          <w:p w:rsidR="001725F5" w:rsidRPr="001725F5" w:rsidRDefault="001725F5" w:rsidP="001725F5">
            <w:pPr>
              <w:rPr>
                <w:b/>
                <w:bCs/>
              </w:rPr>
            </w:pPr>
            <w:r w:rsidRPr="001725F5">
              <w:rPr>
                <w:b/>
                <w:bCs/>
              </w:rPr>
              <w:t>Element Name</w:t>
            </w:r>
          </w:p>
        </w:tc>
        <w:tc>
          <w:tcPr>
            <w:tcW w:w="4410" w:type="dxa"/>
            <w:shd w:val="clear" w:color="auto" w:fill="31849B" w:themeFill="accent5" w:themeFillShade="BF"/>
            <w:hideMark/>
          </w:tcPr>
          <w:p w:rsidR="001725F5" w:rsidRPr="001725F5" w:rsidRDefault="001725F5" w:rsidP="001725F5">
            <w:pPr>
              <w:rPr>
                <w:b/>
                <w:bCs/>
              </w:rPr>
            </w:pPr>
            <w:r w:rsidRPr="001725F5">
              <w:rPr>
                <w:b/>
                <w:bCs/>
              </w:rPr>
              <w:t>Input Guidelines</w:t>
            </w:r>
          </w:p>
        </w:tc>
        <w:tc>
          <w:tcPr>
            <w:tcW w:w="4320" w:type="dxa"/>
            <w:shd w:val="clear" w:color="auto" w:fill="31849B" w:themeFill="accent5" w:themeFillShade="BF"/>
            <w:hideMark/>
          </w:tcPr>
          <w:p w:rsidR="001725F5" w:rsidRPr="001725F5" w:rsidRDefault="001725F5" w:rsidP="001725F5">
            <w:pPr>
              <w:rPr>
                <w:b/>
                <w:bCs/>
              </w:rPr>
            </w:pPr>
            <w:r w:rsidRPr="001725F5">
              <w:rPr>
                <w:b/>
                <w:bCs/>
              </w:rPr>
              <w:t>Examples:</w:t>
            </w:r>
          </w:p>
        </w:tc>
        <w:tc>
          <w:tcPr>
            <w:tcW w:w="1611" w:type="dxa"/>
            <w:shd w:val="clear" w:color="auto" w:fill="31849B" w:themeFill="accent5" w:themeFillShade="BF"/>
            <w:hideMark/>
          </w:tcPr>
          <w:p w:rsidR="001725F5" w:rsidRPr="001725F5" w:rsidRDefault="001725F5" w:rsidP="001725F5">
            <w:pPr>
              <w:rPr>
                <w:b/>
                <w:bCs/>
              </w:rPr>
            </w:pPr>
            <w:r w:rsidRPr="001725F5">
              <w:rPr>
                <w:b/>
                <w:bCs/>
              </w:rPr>
              <w:t>Cardinality</w:t>
            </w:r>
          </w:p>
        </w:tc>
        <w:tc>
          <w:tcPr>
            <w:tcW w:w="2311" w:type="dxa"/>
            <w:shd w:val="clear" w:color="auto" w:fill="31849B" w:themeFill="accent5" w:themeFillShade="BF"/>
            <w:hideMark/>
          </w:tcPr>
          <w:p w:rsidR="001725F5" w:rsidRPr="001725F5" w:rsidRDefault="001725F5" w:rsidP="001725F5">
            <w:pPr>
              <w:rPr>
                <w:b/>
                <w:bCs/>
              </w:rPr>
            </w:pPr>
            <w:r w:rsidRPr="001725F5">
              <w:rPr>
                <w:b/>
                <w:bCs/>
              </w:rPr>
              <w:t>Obligation</w:t>
            </w:r>
          </w:p>
        </w:tc>
      </w:tr>
      <w:tr w:rsidR="001725F5" w:rsidRPr="001725F5" w:rsidTr="001725F5">
        <w:trPr>
          <w:divId w:val="219093132"/>
          <w:trHeight w:val="1575"/>
        </w:trPr>
        <w:tc>
          <w:tcPr>
            <w:tcW w:w="2268" w:type="dxa"/>
            <w:hideMark/>
          </w:tcPr>
          <w:p w:rsidR="001725F5" w:rsidRPr="001725F5" w:rsidRDefault="001725F5" w:rsidP="001725F5">
            <w:r w:rsidRPr="001725F5">
              <w:t>Parent ID</w:t>
            </w:r>
          </w:p>
        </w:tc>
        <w:tc>
          <w:tcPr>
            <w:tcW w:w="4410" w:type="dxa"/>
            <w:hideMark/>
          </w:tcPr>
          <w:p w:rsidR="001725F5" w:rsidRPr="001725F5" w:rsidRDefault="001725F5" w:rsidP="001725F5">
            <w:r w:rsidRPr="001725F5">
              <w:t>Maps the file back to a Manifestation.</w:t>
            </w:r>
          </w:p>
        </w:tc>
        <w:tc>
          <w:tcPr>
            <w:tcW w:w="4320" w:type="dxa"/>
            <w:hideMark/>
          </w:tcPr>
          <w:p w:rsidR="001725F5" w:rsidRPr="001725F5" w:rsidRDefault="001725F5" w:rsidP="001725F5">
            <w:r w:rsidRPr="001725F5">
              <w:t>Manifestation UID</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219093132"/>
          <w:trHeight w:val="1575"/>
        </w:trPr>
        <w:tc>
          <w:tcPr>
            <w:tcW w:w="2268" w:type="dxa"/>
            <w:hideMark/>
          </w:tcPr>
          <w:p w:rsidR="001725F5" w:rsidRPr="001725F5" w:rsidRDefault="001725F5" w:rsidP="001725F5">
            <w:r w:rsidRPr="001725F5">
              <w:t>File Name</w:t>
            </w:r>
          </w:p>
        </w:tc>
        <w:tc>
          <w:tcPr>
            <w:tcW w:w="4410" w:type="dxa"/>
            <w:hideMark/>
          </w:tcPr>
          <w:p w:rsidR="001725F5" w:rsidRPr="001725F5" w:rsidRDefault="001725F5" w:rsidP="001725F5">
            <w:r w:rsidRPr="001725F5">
              <w:t>Filename on media.</w:t>
            </w:r>
            <w:r w:rsidRPr="001725F5">
              <w:br/>
              <w:t>Full path if appropriate</w:t>
            </w:r>
          </w:p>
        </w:tc>
        <w:tc>
          <w:tcPr>
            <w:tcW w:w="4320" w:type="dxa"/>
            <w:hideMark/>
          </w:tcPr>
          <w:p w:rsidR="001725F5" w:rsidRPr="001725F5" w:rsidRDefault="001725F5" w:rsidP="001725F5">
            <w:r w:rsidRPr="001725F5">
              <w:t>“P450616-005-1NRHD.mxf”</w:t>
            </w:r>
          </w:p>
        </w:tc>
        <w:tc>
          <w:tcPr>
            <w:tcW w:w="1611" w:type="dxa"/>
            <w:hideMark/>
          </w:tcPr>
          <w:p w:rsidR="001725F5" w:rsidRPr="001725F5" w:rsidRDefault="001725F5" w:rsidP="001725F5">
            <w:r w:rsidRPr="001725F5">
              <w:t> </w:t>
            </w:r>
          </w:p>
        </w:tc>
        <w:tc>
          <w:tcPr>
            <w:tcW w:w="2311" w:type="dxa"/>
            <w:hideMark/>
          </w:tcPr>
          <w:p w:rsidR="001725F5" w:rsidRPr="001725F5" w:rsidRDefault="001725F5" w:rsidP="001725F5">
            <w:r w:rsidRPr="001725F5">
              <w:t> </w:t>
            </w:r>
          </w:p>
        </w:tc>
      </w:tr>
      <w:tr w:rsidR="001725F5" w:rsidRPr="001725F5" w:rsidTr="001725F5">
        <w:trPr>
          <w:divId w:val="219093132"/>
          <w:trHeight w:val="1575"/>
        </w:trPr>
        <w:tc>
          <w:tcPr>
            <w:tcW w:w="2268" w:type="dxa"/>
            <w:hideMark/>
          </w:tcPr>
          <w:p w:rsidR="001725F5" w:rsidRPr="001725F5" w:rsidRDefault="001725F5" w:rsidP="001725F5">
            <w:r w:rsidRPr="001725F5">
              <w:t>Asset Class</w:t>
            </w:r>
          </w:p>
        </w:tc>
        <w:tc>
          <w:tcPr>
            <w:tcW w:w="4410" w:type="dxa"/>
            <w:hideMark/>
          </w:tcPr>
          <w:p w:rsidR="001725F5" w:rsidRPr="001725F5" w:rsidRDefault="001725F5" w:rsidP="001725F5">
            <w:r w:rsidRPr="001725F5">
              <w:t>A category to describe the contents of a file.</w:t>
            </w:r>
          </w:p>
        </w:tc>
        <w:tc>
          <w:tcPr>
            <w:tcW w:w="4320" w:type="dxa"/>
            <w:hideMark/>
          </w:tcPr>
          <w:p w:rsidR="001725F5" w:rsidRPr="001725F5" w:rsidRDefault="001725F5" w:rsidP="001725F5">
            <w:r w:rsidRPr="001725F5">
              <w:t>manifest, metadata, media, avail, ancillary</w:t>
            </w:r>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r w:rsidR="001725F5" w:rsidRPr="001725F5" w:rsidTr="001725F5">
        <w:trPr>
          <w:divId w:val="219093132"/>
          <w:trHeight w:val="1575"/>
        </w:trPr>
        <w:tc>
          <w:tcPr>
            <w:tcW w:w="2268" w:type="dxa"/>
            <w:hideMark/>
          </w:tcPr>
          <w:p w:rsidR="001725F5" w:rsidRPr="001725F5" w:rsidRDefault="001725F5" w:rsidP="001725F5">
            <w:r w:rsidRPr="001725F5">
              <w:t>Asset UID</w:t>
            </w:r>
          </w:p>
        </w:tc>
        <w:tc>
          <w:tcPr>
            <w:tcW w:w="4410" w:type="dxa"/>
            <w:hideMark/>
          </w:tcPr>
          <w:p w:rsidR="001725F5" w:rsidRPr="001725F5" w:rsidRDefault="001725F5" w:rsidP="001725F5">
            <w:r w:rsidRPr="001725F5">
              <w:t>An organization's GUID (global unique identifier) for internal tracking purposes.</w:t>
            </w:r>
          </w:p>
        </w:tc>
        <w:tc>
          <w:tcPr>
            <w:tcW w:w="4320" w:type="dxa"/>
            <w:hideMark/>
          </w:tcPr>
          <w:p w:rsidR="001725F5" w:rsidRPr="001725F5" w:rsidRDefault="001725F5" w:rsidP="001725F5">
            <w:proofErr w:type="spellStart"/>
            <w:r w:rsidRPr="001725F5">
              <w:t>apid:org:Domain:XXXX-XXXX-XXXX-XXXX-XXXX</w:t>
            </w:r>
            <w:proofErr w:type="spellEnd"/>
          </w:p>
        </w:tc>
        <w:tc>
          <w:tcPr>
            <w:tcW w:w="1611" w:type="dxa"/>
            <w:hideMark/>
          </w:tcPr>
          <w:p w:rsidR="001725F5" w:rsidRPr="001725F5" w:rsidRDefault="001725F5" w:rsidP="001725F5">
            <w:r w:rsidRPr="001725F5">
              <w:t>1</w:t>
            </w:r>
          </w:p>
        </w:tc>
        <w:tc>
          <w:tcPr>
            <w:tcW w:w="2311" w:type="dxa"/>
            <w:hideMark/>
          </w:tcPr>
          <w:p w:rsidR="001725F5" w:rsidRPr="001725F5" w:rsidRDefault="001725F5" w:rsidP="001725F5">
            <w:r w:rsidRPr="001725F5">
              <w:t>Required</w:t>
            </w:r>
          </w:p>
        </w:tc>
      </w:tr>
    </w:tbl>
    <w:p w:rsidR="00723DFC" w:rsidRDefault="00E8520D" w:rsidP="00723DFC">
      <w:r>
        <w:fldChar w:fldCharType="end"/>
      </w:r>
    </w:p>
    <w:p w:rsidR="00794532" w:rsidRDefault="00794532" w:rsidP="00723DFC">
      <w:pPr>
        <w:sectPr w:rsidR="00794532" w:rsidSect="001725F5">
          <w:pgSz w:w="15840" w:h="12240" w:orient="landscape" w:code="1"/>
          <w:pgMar w:top="720" w:right="720" w:bottom="720" w:left="720" w:header="720" w:footer="720" w:gutter="0"/>
          <w:cols w:space="720"/>
          <w:docGrid w:linePitch="360"/>
        </w:sectPr>
      </w:pPr>
    </w:p>
    <w:p w:rsidR="00A75B5B" w:rsidRDefault="00A75B5B" w:rsidP="00A75B5B">
      <w:pPr>
        <w:pStyle w:val="Heading1"/>
      </w:pPr>
      <w:bookmarkStart w:id="35" w:name="h.8sajkvk53727" w:colFirst="0" w:colLast="0"/>
      <w:bookmarkStart w:id="36" w:name="h.q0660rlrf6d" w:colFirst="0" w:colLast="0"/>
      <w:bookmarkStart w:id="37" w:name="h.ot4g311ftzrk" w:colFirst="0" w:colLast="0"/>
      <w:bookmarkStart w:id="38" w:name="h.pc3athkr908p" w:colFirst="0" w:colLast="0"/>
      <w:bookmarkStart w:id="39" w:name="h.7o7p3xbayhc9" w:colFirst="0" w:colLast="0"/>
      <w:bookmarkStart w:id="40" w:name="h.u1t5o7nyvboe" w:colFirst="0" w:colLast="0"/>
      <w:bookmarkStart w:id="41" w:name="h.u23nvz3mg184" w:colFirst="0" w:colLast="0"/>
      <w:bookmarkEnd w:id="35"/>
      <w:bookmarkEnd w:id="36"/>
      <w:bookmarkEnd w:id="37"/>
      <w:bookmarkEnd w:id="38"/>
      <w:bookmarkEnd w:id="39"/>
      <w:bookmarkEnd w:id="40"/>
      <w:bookmarkEnd w:id="41"/>
      <w:r>
        <w:lastRenderedPageBreak/>
        <w:t>Data Dictionary</w:t>
      </w:r>
    </w:p>
    <w:p w:rsidR="004A2027" w:rsidRDefault="004A2027"/>
    <w:tbl>
      <w:tblPr>
        <w:tblW w:w="10710" w:type="dxa"/>
        <w:tblInd w:w="108" w:type="dxa"/>
        <w:tblLayout w:type="fixed"/>
        <w:tblLook w:val="04A0" w:firstRow="1" w:lastRow="0" w:firstColumn="1" w:lastColumn="0" w:noHBand="0" w:noVBand="1"/>
      </w:tblPr>
      <w:tblGrid>
        <w:gridCol w:w="2250"/>
        <w:gridCol w:w="1620"/>
        <w:gridCol w:w="3330"/>
        <w:gridCol w:w="3510"/>
      </w:tblGrid>
      <w:tr w:rsidR="00E8520D" w:rsidRPr="00E8520D" w:rsidTr="00E8520D">
        <w:trPr>
          <w:trHeight w:val="1275"/>
          <w:tblHeader/>
        </w:trPr>
        <w:tc>
          <w:tcPr>
            <w:tcW w:w="225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Name</w:t>
            </w:r>
          </w:p>
        </w:tc>
        <w:tc>
          <w:tcPr>
            <w:tcW w:w="162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Element Category</w:t>
            </w:r>
          </w:p>
        </w:tc>
        <w:tc>
          <w:tcPr>
            <w:tcW w:w="333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Input Guidelines</w:t>
            </w:r>
          </w:p>
        </w:tc>
        <w:tc>
          <w:tcPr>
            <w:tcW w:w="3510" w:type="dxa"/>
            <w:tcBorders>
              <w:top w:val="single" w:sz="8" w:space="0" w:color="000000"/>
              <w:left w:val="nil"/>
              <w:bottom w:val="nil"/>
              <w:right w:val="single" w:sz="8" w:space="0" w:color="000000"/>
            </w:tcBorders>
            <w:shd w:val="clear" w:color="000000" w:fill="76A4AE"/>
            <w:vAlign w:val="center"/>
            <w:hideMark/>
          </w:tcPr>
          <w:p w:rsidR="00E8520D" w:rsidRPr="00E8520D" w:rsidRDefault="00E8520D" w:rsidP="00E8520D">
            <w:pPr>
              <w:spacing w:after="0" w:line="240" w:lineRule="auto"/>
              <w:rPr>
                <w:rFonts w:ascii="Calibri" w:eastAsia="Times New Roman" w:hAnsi="Calibri" w:cs="Times New Roman"/>
                <w:b/>
                <w:bCs/>
                <w:color w:val="FFFFFF"/>
                <w:sz w:val="24"/>
                <w:szCs w:val="24"/>
              </w:rPr>
            </w:pPr>
            <w:r w:rsidRPr="00E8520D">
              <w:rPr>
                <w:rFonts w:ascii="Calibri" w:eastAsia="Times New Roman" w:hAnsi="Calibri" w:cs="Times New Roman"/>
                <w:b/>
                <w:bCs/>
                <w:color w:val="FFFFFF"/>
                <w:sz w:val="24"/>
                <w:szCs w:val="24"/>
              </w:rPr>
              <w:t>Examples:</w:t>
            </w:r>
          </w:p>
        </w:tc>
      </w:tr>
      <w:tr w:rsidR="00E8520D" w:rsidRPr="00E8520D" w:rsidTr="00E8520D">
        <w:trPr>
          <w:trHeight w:val="1275"/>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Actual Length</w:t>
            </w:r>
          </w:p>
        </w:tc>
        <w:tc>
          <w:tcPr>
            <w:tcW w:w="162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frame-accurate length of a performance. </w:t>
            </w:r>
            <w:r w:rsidRPr="00E8520D">
              <w:rPr>
                <w:rFonts w:ascii="Calibri" w:eastAsia="Times New Roman" w:hAnsi="Calibri" w:cs="Times New Roman"/>
                <w:color w:val="000000"/>
              </w:rPr>
              <w:br/>
              <w:t>Example: 01:27:59;05</w:t>
            </w:r>
          </w:p>
        </w:tc>
        <w:tc>
          <w:tcPr>
            <w:tcW w:w="351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01:27:59;05</w:t>
            </w:r>
          </w:p>
        </w:tc>
      </w:tr>
      <w:tr w:rsidR="00E8520D" w:rsidRPr="00E8520D" w:rsidTr="00E8520D">
        <w:trPr>
          <w:trHeight w:val="343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Approximate Length</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value only represents the default Runtime for current and future performances and does not need to capture the HD Level for past Episodes.</w:t>
            </w:r>
            <w:r w:rsidRPr="00E8520D">
              <w:rPr>
                <w:rFonts w:ascii="Calibri" w:eastAsia="Times New Roman" w:hAnsi="Calibri" w:cs="Times New Roman"/>
                <w:color w:val="000000"/>
              </w:rPr>
              <w:br/>
            </w:r>
            <w:r w:rsidRPr="00E8520D">
              <w:rPr>
                <w:rFonts w:ascii="Calibri" w:eastAsia="Times New Roman" w:hAnsi="Calibri" w:cs="Times New Roman"/>
                <w:color w:val="000000"/>
              </w:rPr>
              <w:br/>
              <w:t>If this value is set at the Series level, it determines the default Runtime for newly produced Episodes. This value only represents the Runtime for current and future Episodes and does not need to capture the HD Level for past Episodes.</w:t>
            </w:r>
            <w:r w:rsidRPr="00E8520D">
              <w:rPr>
                <w:rFonts w:ascii="Calibri" w:eastAsia="Times New Roman" w:hAnsi="Calibri" w:cs="Times New Roman"/>
                <w:color w:val="000000"/>
              </w:rPr>
              <w:br/>
              <w:t>If the value of the Episode differs from this expected value, the actual value may be set at the Episode level. Otherwise, the default value is inherited from the Runtime field at the Series level.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Downton Abbey runs 60 minutes, so Length=60.</w:t>
            </w:r>
          </w:p>
        </w:tc>
      </w:tr>
      <w:tr w:rsidR="00E8520D" w:rsidRPr="00E8520D" w:rsidTr="00E8520D">
        <w:trPr>
          <w:trHeight w:val="26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UID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apid:XXXX-XXXX-XXXX-XXXX-XXXX</w:t>
            </w:r>
            <w:proofErr w:type="spellEnd"/>
          </w:p>
        </w:tc>
      </w:tr>
      <w:tr w:rsidR="00E8520D" w:rsidRPr="00E8520D" w:rsidTr="00E8520D">
        <w:trPr>
          <w:trHeight w:val="943"/>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Asset Class</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category to describe the contents of a file.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 metadata, media, avail, ancillary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Audio/Language/</w:t>
            </w:r>
            <w:proofErr w:type="spellStart"/>
            <w:r w:rsidRPr="00E8520D">
              <w:rPr>
                <w:rFonts w:ascii="Calibri" w:eastAsia="Times New Roman" w:hAnsi="Calibri" w:cs="Times New Roman"/>
                <w:color w:val="000000"/>
              </w:rPr>
              <w:t>ClosedCaption</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If the combined metadata for the manifest includes closed captioning, indicate the language of the captions.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w:t>
            </w:r>
          </w:p>
        </w:tc>
      </w:tr>
      <w:tr w:rsidR="00E8520D" w:rsidRPr="00E8520D" w:rsidTr="00E8520D">
        <w:trPr>
          <w:trHeight w:val="198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Compilation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collection of multiple whole works, such as an Ultraviolet bundle, DVD with multiple works, a franchise, etc.</w:t>
            </w:r>
            <w:r w:rsidRPr="00E8520D">
              <w:rPr>
                <w:rFonts w:ascii="Calibri" w:eastAsia="Times New Roman" w:hAnsi="Calibri" w:cs="Times New Roman"/>
                <w:color w:val="000000"/>
              </w:rPr>
              <w:br/>
              <w:t>It serves the purpose of an optional super container for special circumstances, such as the following:</w:t>
            </w:r>
            <w:r w:rsidRPr="00E8520D">
              <w:rPr>
                <w:rFonts w:ascii="Calibri" w:eastAsia="Times New Roman" w:hAnsi="Calibri" w:cs="Times New Roman"/>
                <w:color w:val="000000"/>
              </w:rPr>
              <w:br/>
            </w:r>
            <w:r w:rsidRPr="00E8520D">
              <w:rPr>
                <w:rFonts w:ascii="Calibri" w:eastAsia="Times New Roman" w:hAnsi="Calibri" w:cs="Calibri"/>
                <w:color w:val="000000"/>
              </w:rPr>
              <w:t></w:t>
            </w:r>
            <w:r w:rsidRPr="00E8520D">
              <w:rPr>
                <w:rFonts w:ascii="Calibri" w:eastAsia="Times New Roman" w:hAnsi="Calibri" w:cs="Times New Roman"/>
                <w:color w:val="000000"/>
              </w:rPr>
              <w:t>Grouping a large body of work (e.g. Ken Burns Collection)</w:t>
            </w:r>
            <w:r w:rsidRPr="00E8520D">
              <w:rPr>
                <w:rFonts w:ascii="Calibri" w:eastAsia="Times New Roman" w:hAnsi="Calibri" w:cs="Times New Roman"/>
                <w:color w:val="000000"/>
              </w:rPr>
              <w:br/>
              <w:t>Aggregating content for an anthology Series (e.g. Masterpiece)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grouping mechanism for administrative or organizational convenience that did not actually exist in original presentation.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Blu-ray, Digital Cinema, Distribution Bundle, DVD, EST, Franchise, Home Entertainment, Syndication, Series, </w:t>
            </w:r>
            <w:proofErr w:type="spellStart"/>
            <w:r w:rsidRPr="00E8520D">
              <w:rPr>
                <w:rFonts w:ascii="Calibri" w:eastAsia="Times New Roman" w:hAnsi="Calibri" w:cs="Times New Roman"/>
                <w:color w:val="000000"/>
              </w:rPr>
              <w:t>Season:Recut</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Season:Pro-Forma</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Season:Mini-Series</w:t>
            </w:r>
            <w:proofErr w:type="spellEnd"/>
            <w:r w:rsidRPr="00E8520D">
              <w:rPr>
                <w:rFonts w:ascii="Calibri" w:eastAsia="Times New Roman" w:hAnsi="Calibri" w:cs="Times New Roman"/>
                <w:color w:val="000000"/>
              </w:rPr>
              <w: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compilation can only compile objects with the same structural type.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Compilation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full title to describe the relationship between entries.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Summer of Adventure</w:t>
            </w:r>
          </w:p>
        </w:tc>
      </w:tr>
      <w:tr w:rsidR="00E8520D" w:rsidRPr="00E8520D" w:rsidTr="00E8520D">
        <w:trPr>
          <w:trHeight w:val="23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Content Identifiers provide a means by which to locate an asset across platforms.</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type</w:t>
            </w:r>
            <w:proofErr w:type="gramEnd"/>
            <w:r w:rsidRPr="00E8520D">
              <w:rPr>
                <w:rFonts w:ascii="Calibri" w:eastAsia="Times New Roman" w:hAnsi="Calibri" w:cs="Times New Roman"/>
                <w:color w:val="000000"/>
              </w:rPr>
              <w:t xml:space="preserve">&gt; is the type of identifier. </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domain</w:t>
            </w:r>
            <w:proofErr w:type="gramEnd"/>
            <w:r w:rsidRPr="00E8520D">
              <w:rPr>
                <w:rFonts w:ascii="Calibri" w:eastAsia="Times New Roman" w:hAnsi="Calibri" w:cs="Times New Roman"/>
                <w:color w:val="000000"/>
              </w:rPr>
              <w:t>&gt; is the organization domain name.</w:t>
            </w:r>
            <w:r w:rsidRPr="00E8520D">
              <w:rPr>
                <w:rFonts w:ascii="Calibri" w:eastAsia="Times New Roman" w:hAnsi="Calibri" w:cs="Times New Roman"/>
                <w:color w:val="000000"/>
              </w:rPr>
              <w:br/>
              <w:t>&lt;</w:t>
            </w:r>
            <w:proofErr w:type="gramStart"/>
            <w:r w:rsidRPr="00E8520D">
              <w:rPr>
                <w:rFonts w:ascii="Calibri" w:eastAsia="Times New Roman" w:hAnsi="Calibri" w:cs="Times New Roman"/>
                <w:color w:val="000000"/>
              </w:rPr>
              <w:t>category</w:t>
            </w:r>
            <w:proofErr w:type="gramEnd"/>
            <w:r w:rsidRPr="00E8520D">
              <w:rPr>
                <w:rFonts w:ascii="Calibri" w:eastAsia="Times New Roman" w:hAnsi="Calibri" w:cs="Times New Roman"/>
                <w:color w:val="000000"/>
              </w:rPr>
              <w:t>&gt;  additional naming to provide context within the scope of ID usage. (optional to include)</w:t>
            </w:r>
            <w:r w:rsidRPr="00E8520D">
              <w:rPr>
                <w:rFonts w:ascii="Calibri" w:eastAsia="Times New Roman" w:hAnsi="Calibri" w:cs="Times New Roman"/>
                <w:color w:val="000000"/>
              </w:rPr>
              <w:br/>
              <w:t>&lt;ID&gt; (domain specific ID) is a string that corresponds with the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"cid:Amazon:JDJKSH-SJSHJJJ","cid:HULU:IKKEKKE-JSJSJS14223"</w:t>
            </w:r>
            <w:r w:rsidRPr="00E8520D">
              <w:rPr>
                <w:rFonts w:ascii="Calibri" w:eastAsia="Times New Roman" w:hAnsi="Calibri" w:cs="Times New Roman"/>
                <w:color w:val="000000"/>
              </w:rPr>
              <w:br/>
              <w:t>"cid:org:pbs.org:NOLARoot:NOVA"</w:t>
            </w:r>
            <w:r w:rsidRPr="00E8520D">
              <w:rPr>
                <w:rFonts w:ascii="Calibri" w:eastAsia="Times New Roman" w:hAnsi="Calibri" w:cs="Times New Roman"/>
                <w:color w:val="000000"/>
              </w:rPr>
              <w:br/>
              <w:t>"cid:EIDR:xxxx-xxxx-xxxx"</w:t>
            </w:r>
            <w:r w:rsidRPr="00E8520D">
              <w:rPr>
                <w:rFonts w:ascii="Calibri" w:eastAsia="Times New Roman" w:hAnsi="Calibri" w:cs="Times New Roman"/>
                <w:color w:val="000000"/>
              </w:rPr>
              <w:br/>
              <w:t>"cid:org:pbs.org:PackageType:HD-Base"</w:t>
            </w:r>
            <w:r w:rsidRPr="00E8520D">
              <w:rPr>
                <w:rFonts w:ascii="Calibri" w:eastAsia="Times New Roman" w:hAnsi="Calibri" w:cs="Times New Roman"/>
                <w:color w:val="000000"/>
              </w:rPr>
              <w:br/>
              <w:t>"cid:org:pbs.org:PackageNumber:P123456-002"</w:t>
            </w:r>
            <w:r w:rsidRPr="00E8520D">
              <w:rPr>
                <w:rFonts w:ascii="Calibri" w:eastAsia="Times New Roman" w:hAnsi="Calibri" w:cs="Times New Roman"/>
                <w:color w:val="000000"/>
              </w:rPr>
              <w:br/>
              <w:t>"cid:org:pbs.org:EditUID:xxx-xxx"</w:t>
            </w:r>
          </w:p>
        </w:tc>
      </w:tr>
      <w:tr w:rsidR="00E8520D" w:rsidRPr="00E8520D" w:rsidTr="00E8520D">
        <w:trPr>
          <w:trHeight w:val="226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Country of Origin</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country from which the work originates. </w:t>
            </w:r>
            <w:r w:rsidRPr="00E8520D">
              <w:rPr>
                <w:rFonts w:ascii="Calibri" w:eastAsia="Times New Roman" w:hAnsi="Calibri" w:cs="Times New Roman"/>
                <w:color w:val="000000"/>
              </w:rPr>
              <w:br/>
            </w:r>
            <w:r w:rsidRPr="00E8520D">
              <w:rPr>
                <w:rFonts w:ascii="Calibri" w:eastAsia="Times New Roman" w:hAnsi="Calibri" w:cs="Times New Roman"/>
                <w:color w:val="000000"/>
              </w:rPr>
              <w:br/>
              <w:t>The country code format should be from the ISO 3166-1 alpha 2 codes (Wikipedia has an easy-to-access list here).</w:t>
            </w:r>
            <w:r w:rsidRPr="00E8520D">
              <w:rPr>
                <w:rFonts w:ascii="Calibri" w:eastAsia="Times New Roman" w:hAnsi="Calibri" w:cs="Times New Roman"/>
                <w:color w:val="000000"/>
              </w:rPr>
              <w:br/>
              <w:t xml:space="preserve">Example: The country of origin for </w:t>
            </w:r>
            <w:r w:rsidRPr="00E8520D">
              <w:rPr>
                <w:rFonts w:ascii="Calibri" w:eastAsia="Times New Roman" w:hAnsi="Calibri" w:cs="Times New Roman"/>
                <w:color w:val="000000"/>
              </w:rPr>
              <w:lastRenderedPageBreak/>
              <w:t>CRTC Recording productions is Canada, so the ISO 3166-1 alpha 2 code is CA.</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"EN"</w:t>
            </w:r>
          </w:p>
        </w:tc>
      </w:tr>
      <w:tr w:rsidR="00E8520D" w:rsidRPr="00E8520D" w:rsidTr="00E8520D">
        <w:trPr>
          <w:trHeight w:val="24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Credits/Display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name of cast or crew associated with the work.</w:t>
            </w:r>
            <w:r w:rsidRPr="00E8520D">
              <w:rPr>
                <w:rFonts w:ascii="Calibri" w:eastAsia="Times New Roman" w:hAnsi="Calibri" w:cs="Times New Roman"/>
                <w:color w:val="000000"/>
              </w:rPr>
              <w:br/>
            </w:r>
            <w:r w:rsidRPr="00E8520D">
              <w:rPr>
                <w:rFonts w:ascii="Calibri" w:eastAsia="Times New Roman" w:hAnsi="Calibri" w:cs="Times New Roman"/>
                <w:color w:val="000000"/>
              </w:rPr>
              <w:br/>
              <w:t>Credits tell the identity and role of someone who contributed to a Series, Episode, OTO, or Story. For example: Directed by John Smith.</w:t>
            </w:r>
            <w:r w:rsidRPr="00E8520D">
              <w:rPr>
                <w:rFonts w:ascii="Calibri" w:eastAsia="Times New Roman" w:hAnsi="Calibri" w:cs="Times New Roman"/>
                <w:color w:val="000000"/>
              </w:rPr>
              <w:br/>
              <w:t>Some Credit metadata may be known at the Acquisition stage, such as Producer and Director. However, a lot of the Credit metadata cannot be filled in for sure until the end of Production.</w:t>
            </w:r>
            <w:r w:rsidRPr="00E8520D">
              <w:rPr>
                <w:rFonts w:ascii="Calibri" w:eastAsia="Times New Roman" w:hAnsi="Calibri" w:cs="Times New Roman"/>
                <w:color w:val="000000"/>
              </w:rPr>
              <w:br/>
              <w:t xml:space="preserve">Multiple Credits can be added to a piece of content.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"Joe Doe"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Credits@role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cast or crew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Actor, </w:t>
            </w:r>
            <w:proofErr w:type="spellStart"/>
            <w:r w:rsidRPr="00E8520D">
              <w:rPr>
                <w:rFonts w:ascii="Calibri" w:eastAsia="Times New Roman" w:hAnsi="Calibri" w:cs="Times New Roman"/>
                <w:color w:val="000000"/>
              </w:rPr>
              <w:t>Moderator,Analyst</w:t>
            </w:r>
            <w:proofErr w:type="spellEnd"/>
            <w:r w:rsidRPr="00E8520D">
              <w:rPr>
                <w:rFonts w:ascii="Calibri" w:eastAsia="Times New Roman" w:hAnsi="Calibri" w:cs="Times New Roman"/>
                <w:color w:val="000000"/>
              </w:rPr>
              <w:t xml:space="preserve">, Music </w:t>
            </w:r>
            <w:proofErr w:type="spellStart"/>
            <w:r w:rsidRPr="00E8520D">
              <w:rPr>
                <w:rFonts w:ascii="Calibri" w:eastAsia="Times New Roman" w:hAnsi="Calibri" w:cs="Times New Roman"/>
                <w:color w:val="000000"/>
              </w:rPr>
              <w:t>Director,Anchor</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Musician,Animal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Actor,Narrator,Animation</w:t>
            </w:r>
            <w:proofErr w:type="spellEnd"/>
            <w:r w:rsidRPr="00E8520D">
              <w:rPr>
                <w:rFonts w:ascii="Calibri" w:eastAsia="Times New Roman" w:hAnsi="Calibri" w:cs="Times New Roman"/>
                <w:color w:val="000000"/>
              </w:rPr>
              <w:t>, Panelist,</w:t>
            </w:r>
            <w:r w:rsidRPr="00E8520D">
              <w:rPr>
                <w:rFonts w:ascii="Calibri" w:eastAsia="Times New Roman" w:hAnsi="Calibri" w:cs="Times New Roman"/>
                <w:color w:val="000000"/>
              </w:rPr>
              <w:br/>
              <w:t xml:space="preserve">Announcer, </w:t>
            </w:r>
            <w:proofErr w:type="spellStart"/>
            <w:r w:rsidRPr="00E8520D">
              <w:rPr>
                <w:rFonts w:ascii="Calibri" w:eastAsia="Times New Roman" w:hAnsi="Calibri" w:cs="Times New Roman"/>
                <w:color w:val="000000"/>
              </w:rPr>
              <w:t>Performer,Appearing</w:t>
            </w:r>
            <w:proofErr w:type="spellEnd"/>
            <w:r w:rsidRPr="00E8520D">
              <w:rPr>
                <w:rFonts w:ascii="Calibri" w:eastAsia="Times New Roman" w:hAnsi="Calibri" w:cs="Times New Roman"/>
                <w:color w:val="000000"/>
              </w:rPr>
              <w:t xml:space="preserve">, Photographer, Art Director, </w:t>
            </w:r>
            <w:proofErr w:type="spellStart"/>
            <w:r w:rsidRPr="00E8520D">
              <w:rPr>
                <w:rFonts w:ascii="Calibri" w:eastAsia="Times New Roman" w:hAnsi="Calibri" w:cs="Times New Roman"/>
                <w:color w:val="000000"/>
              </w:rPr>
              <w:t>etc</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Credits@TalentId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UID for the cast or crew prefaced by the Distributor's domain.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pbs:xxx-xxx-xxx</w:t>
            </w:r>
            <w:proofErr w:type="spellEnd"/>
          </w:p>
        </w:tc>
      </w:tr>
      <w:tr w:rsidR="00E8520D" w:rsidRPr="00E8520D" w:rsidTr="00E8520D">
        <w:trPr>
          <w:trHeight w:val="361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Distribution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Order of display. </w:t>
            </w:r>
            <w:r w:rsidRPr="00E8520D">
              <w:rPr>
                <w:rFonts w:ascii="Calibri" w:eastAsia="Times New Roman" w:hAnsi="Calibri" w:cs="Times New Roman"/>
                <w:color w:val="000000"/>
              </w:rPr>
              <w:br/>
              <w:t>Lower-numbered entries are displayed before higher-numbered entries.  Entries without this element should be displayed after numbered entries.</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Only required when Episode </w:t>
            </w:r>
            <w:proofErr w:type="spellStart"/>
            <w:r w:rsidRPr="00E8520D">
              <w:rPr>
                <w:rFonts w:ascii="Calibri" w:eastAsia="Times New Roman" w:hAnsi="Calibri" w:cs="Times New Roman"/>
                <w:color w:val="000000"/>
              </w:rPr>
              <w:t>Referrent</w:t>
            </w:r>
            <w:proofErr w:type="spellEnd"/>
            <w:r w:rsidRPr="00E8520D">
              <w:rPr>
                <w:rFonts w:ascii="Calibri" w:eastAsia="Times New Roman" w:hAnsi="Calibri" w:cs="Times New Roman"/>
                <w:color w:val="000000"/>
              </w:rPr>
              <w:t xml:space="preserve"> Type = Main, Pilot, Recut</w:t>
            </w:r>
            <w:r w:rsidRPr="00E8520D">
              <w:rPr>
                <w:rFonts w:ascii="Calibri" w:eastAsia="Times New Roman" w:hAnsi="Calibri" w:cs="Times New Roman"/>
                <w:color w:val="000000"/>
              </w:rPr>
              <w:br/>
            </w:r>
            <w:r w:rsidRPr="00E8520D">
              <w:rPr>
                <w:rFonts w:ascii="Calibri" w:eastAsia="Times New Roman" w:hAnsi="Calibri" w:cs="Times New Roman"/>
                <w:color w:val="000000"/>
              </w:rPr>
              <w:br/>
              <w:t xml:space="preserve">For example, when two episode segments for cartoons are combined into a single episode title:  </w:t>
            </w:r>
            <w:r w:rsidRPr="00E8520D">
              <w:rPr>
                <w:rFonts w:ascii="Calibri" w:eastAsia="Times New Roman" w:hAnsi="Calibri" w:cs="Times New Roman"/>
                <w:color w:val="000000"/>
              </w:rPr>
              <w:br/>
            </w:r>
            <w:r w:rsidRPr="00E8520D">
              <w:rPr>
                <w:rFonts w:ascii="Calibri" w:eastAsia="Times New Roman" w:hAnsi="Calibri" w:cs="Times New Roman"/>
                <w:color w:val="000000"/>
              </w:rPr>
              <w:lastRenderedPageBreak/>
              <w:t xml:space="preserve">Each Episode segment in the same Season is numbered 1a, 1b, 2a, 2b, 2c, etc.   </w:t>
            </w:r>
            <w:r w:rsidRPr="00E8520D">
              <w:rPr>
                <w:rFonts w:ascii="Calibri" w:eastAsia="Times New Roman" w:hAnsi="Calibri" w:cs="Times New Roman"/>
                <w:color w:val="000000"/>
              </w:rPr>
              <w:br/>
              <w:t xml:space="preserve">The Episode title representing the combined episode </w:t>
            </w:r>
            <w:proofErr w:type="gramStart"/>
            <w:r w:rsidRPr="00E8520D">
              <w:rPr>
                <w:rFonts w:ascii="Calibri" w:eastAsia="Times New Roman" w:hAnsi="Calibri" w:cs="Times New Roman"/>
                <w:color w:val="000000"/>
              </w:rPr>
              <w:t>is  numbered</w:t>
            </w:r>
            <w:proofErr w:type="gramEnd"/>
            <w:r w:rsidRPr="00E8520D">
              <w:rPr>
                <w:rFonts w:ascii="Calibri" w:eastAsia="Times New Roman" w:hAnsi="Calibri" w:cs="Times New Roman"/>
                <w:color w:val="000000"/>
              </w:rPr>
              <w:t xml:space="preserve"> as: 1, 2, 3, etc.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“1”, "2", "3"</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Edit/Class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a storyline.   Specifically used track differentiation between edits of the storyline.  This does not consider extraneous media insertions, such as promos, within storylines.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Original, Unrated, Sanitized, Sanitized Audio, Sanitized Picture, Extended, Shortened, Rereleased, Product Placement,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Edit/Use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original, primary, intended use of the storyline.  This does not consider extraneous media that surrounds such as funders.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Theatrical, Broadcast, Home Video, Hospitality, Web, General, Unknown</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EIDR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GUID provided by EIDR for a work or data object.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cid:EIDR:10.5240%2fF592-58D1-A4D9-E968-5435-L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represent a work that is a combination of multiple works.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Entry/Content Identifier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Maps to UIDs or EIDR IDs compiled in this collection.  A compilation can only compile objects with the same structural type.  A compilation may not point to another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Entry@Class</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association of the contents of a compilation.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Installment, Part, Season</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Entry@EntryNumber</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position of this entry within the Compilation. The format matches that of an EIDR Episode Distribution Number.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w:t>
            </w:r>
          </w:p>
        </w:tc>
      </w:tr>
      <w:tr w:rsidR="00E8520D" w:rsidRPr="00E8520D" w:rsidTr="00E8520D">
        <w:trPr>
          <w:trHeight w:val="1845"/>
        </w:trPr>
        <w:tc>
          <w:tcPr>
            <w:tcW w:w="2250" w:type="dxa"/>
            <w:tcBorders>
              <w:top w:val="nil"/>
              <w:left w:val="nil"/>
              <w:bottom w:val="nil"/>
              <w:right w:val="nil"/>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Class</w:t>
            </w:r>
          </w:p>
        </w:tc>
        <w:tc>
          <w:tcPr>
            <w:tcW w:w="162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Episode.</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Pilot.  Describes the first distributed show.</w:t>
            </w:r>
            <w:r w:rsidRPr="00E8520D">
              <w:rPr>
                <w:rFonts w:ascii="Calibri" w:eastAsia="Times New Roman" w:hAnsi="Calibri" w:cs="Times New Roman"/>
                <w:color w:val="000000"/>
              </w:rPr>
              <w:br/>
              <w:t>One Time Only.   Describes specials created outside of the regular series' shows.</w:t>
            </w:r>
            <w:r w:rsidRPr="00E8520D">
              <w:rPr>
                <w:rFonts w:ascii="Calibri" w:eastAsia="Times New Roman" w:hAnsi="Calibri" w:cs="Times New Roman"/>
                <w:color w:val="000000"/>
              </w:rPr>
              <w:br/>
              <w:t>Standalone.  Describes a movie or show not related to other works such as a series.</w:t>
            </w:r>
            <w:r w:rsidRPr="00E8520D">
              <w:rPr>
                <w:rFonts w:ascii="Calibri" w:eastAsia="Times New Roman" w:hAnsi="Calibri" w:cs="Times New Roman"/>
                <w:color w:val="000000"/>
              </w:rPr>
              <w:br/>
              <w:t>Recut.  Describes stacked shows or shows where there storyline is edited.</w:t>
            </w:r>
            <w:r w:rsidRPr="00E8520D">
              <w:rPr>
                <w:rFonts w:ascii="Calibri" w:eastAsia="Times New Roman" w:hAnsi="Calibri" w:cs="Times New Roman"/>
                <w:color w:val="000000"/>
              </w:rPr>
              <w:br/>
              <w:t>Segment.  Describes segments within a show, such as a cartoon.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Pilot, Standalone, Special, Omnibus, Recut, Segment</w:t>
            </w:r>
          </w:p>
        </w:tc>
      </w:tr>
      <w:tr w:rsidR="00E8520D" w:rsidRPr="00E8520D" w:rsidTr="00E8520D">
        <w:trPr>
          <w:trHeight w:val="1830"/>
        </w:trPr>
        <w:tc>
          <w:tcPr>
            <w:tcW w:w="2250" w:type="dxa"/>
            <w:tcBorders>
              <w:top w:val="single" w:sz="8"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8520D">
              <w:rPr>
                <w:rFonts w:ascii="Calibri" w:eastAsia="Times New Roman" w:hAnsi="Calibri" w:cs="Times New Roman"/>
                <w:color w:val="000000"/>
              </w:rPr>
              <w:t>DistributionNumber</w:t>
            </w:r>
            <w:proofErr w:type="spellEnd"/>
            <w:r w:rsidRPr="00E8520D">
              <w:rPr>
                <w:rFonts w:ascii="Calibri" w:eastAsia="Times New Roman" w:hAnsi="Calibri" w:cs="Times New Roman"/>
                <w:color w:val="000000"/>
              </w:rPr>
              <w:t xml:space="preserve"> as‘1’, ‘2’, ‘3a’, ‘3b’ and 4, the corresponding Episode Number will be ‘1’, ‘2’, ‘3’, ‘4’ and ‘5’.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“0101”, "1A", "1"</w:t>
            </w:r>
          </w:p>
        </w:tc>
      </w:tr>
      <w:tr w:rsidR="00E8520D" w:rsidRPr="00E8520D" w:rsidTr="00E8520D">
        <w:trPr>
          <w:trHeight w:val="183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Episode Title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state of the full title.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File 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Physical file.   The filename of an asset.</w:t>
            </w:r>
            <w:r w:rsidRPr="00E8520D">
              <w:rPr>
                <w:rFonts w:ascii="Calibri" w:eastAsia="Times New Roman" w:hAnsi="Calibri" w:cs="Times New Roman"/>
                <w:color w:val="000000"/>
              </w:rPr>
              <w:br/>
              <w:t>Full path if appropriate.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“P450616-005-1NRHD.mxf”</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First Satellite Feed Date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date and time the Distributor releases the performance to its </w:t>
            </w:r>
            <w:proofErr w:type="spellStart"/>
            <w:r w:rsidRPr="00E8520D">
              <w:rPr>
                <w:rFonts w:ascii="Calibri" w:eastAsia="Times New Roman" w:hAnsi="Calibri" w:cs="Times New Roman"/>
                <w:color w:val="000000"/>
              </w:rPr>
              <w:t>constiuents</w:t>
            </w:r>
            <w:proofErr w:type="spellEnd"/>
            <w:r w:rsidRPr="00E8520D">
              <w:rPr>
                <w:rFonts w:ascii="Calibri" w:eastAsia="Times New Roman" w:hAnsi="Calibri" w:cs="Times New Roman"/>
                <w:color w:val="000000"/>
              </w:rPr>
              <w:t xml:space="preserve"> via a satellite feed.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PBS's custom reporting </w:t>
            </w:r>
            <w:proofErr w:type="spellStart"/>
            <w:r w:rsidRPr="00E8520D">
              <w:rPr>
                <w:rFonts w:ascii="Calibri" w:eastAsia="Times New Roman" w:hAnsi="Calibri" w:cs="Times New Roman"/>
                <w:color w:val="000000"/>
              </w:rPr>
              <w:t>mechism</w:t>
            </w:r>
            <w:proofErr w:type="spellEnd"/>
            <w:r w:rsidRPr="00E8520D">
              <w:rPr>
                <w:rFonts w:ascii="Calibri" w:eastAsia="Times New Roman" w:hAnsi="Calibri" w:cs="Times New Roman"/>
                <w:color w:val="000000"/>
              </w:rPr>
              <w:t xml:space="preserve"> to manage similar topics.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"Children’s"</w:t>
            </w:r>
          </w:p>
        </w:tc>
      </w:tr>
      <w:tr w:rsidR="00E8520D" w:rsidRPr="00E8520D" w:rsidTr="00E8520D">
        <w:trPr>
          <w:trHeight w:val="160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Genre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Subject-matter attributes that describe the show.   Used to drive recommendation engines on MSOs, OTT, and VOD.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spellStart"/>
            <w:r w:rsidRPr="00E8520D">
              <w:rPr>
                <w:rFonts w:ascii="Calibri" w:eastAsia="Times New Roman" w:hAnsi="Calibri" w:cs="Times New Roman"/>
                <w:color w:val="000000"/>
              </w:rPr>
              <w:t>History","Drama</w:t>
            </w:r>
            <w:proofErr w:type="spellEnd"/>
            <w:r w:rsidRPr="00E8520D">
              <w:rPr>
                <w:rFonts w:ascii="Calibri" w:eastAsia="Times New Roman" w:hAnsi="Calibri" w:cs="Times New Roman"/>
                <w:color w:val="000000"/>
              </w:rPr>
              <w:t>"</w:t>
            </w:r>
          </w:p>
        </w:tc>
      </w:tr>
      <w:tr w:rsidR="00E8520D" w:rsidRPr="00E8520D" w:rsidTr="00E8520D">
        <w:trPr>
          <w:trHeight w:val="17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Primary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Indicates the primary language spoken in the original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en</w:t>
            </w:r>
            <w:proofErr w:type="spellEnd"/>
            <w:r w:rsidRPr="00E8520D">
              <w:rPr>
                <w:rFonts w:ascii="Calibri" w:eastAsia="Times New Roman" w:hAnsi="Calibri" w:cs="Times New Roman"/>
                <w:color w:val="000000"/>
              </w:rPr>
              <w:t xml:space="preserve"> (English)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sp</w:t>
            </w:r>
            <w:proofErr w:type="spellEnd"/>
            <w:r w:rsidRPr="00E8520D">
              <w:rPr>
                <w:rFonts w:ascii="Calibri" w:eastAsia="Times New Roman" w:hAnsi="Calibri" w:cs="Times New Roman"/>
                <w:color w:val="000000"/>
              </w:rPr>
              <w:t xml:space="preserve"> (Spanish)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de (German)</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fr</w:t>
            </w:r>
            <w:proofErr w:type="spellEnd"/>
            <w:r w:rsidRPr="00E8520D">
              <w:rPr>
                <w:rFonts w:ascii="Calibri" w:eastAsia="Times New Roman" w:hAnsi="Calibri" w:cs="Times New Roman"/>
                <w:color w:val="000000"/>
              </w:rPr>
              <w:t xml:space="preserve"> (French)</w:t>
            </w:r>
            <w:r w:rsidRPr="00E8520D">
              <w:rPr>
                <w:rFonts w:ascii="Calibri" w:eastAsia="Times New Roman" w:hAnsi="Calibri" w:cs="Times New Roman"/>
                <w:color w:val="000000"/>
              </w:rPr>
              <w:br/>
            </w:r>
            <w:r w:rsidRPr="00E8520D">
              <w:rPr>
                <w:rFonts w:ascii="Calibri" w:eastAsia="Times New Roman" w:hAnsi="Calibri" w:cs="Calibri"/>
                <w:color w:val="000000"/>
              </w:rPr>
              <w:t>œ</w:t>
            </w:r>
            <w:r w:rsidRPr="00E8520D">
              <w:rPr>
                <w:rFonts w:ascii="Calibri" w:eastAsia="Times New Roman" w:hAnsi="Calibri" w:cs="Times New Roman"/>
                <w:color w:val="000000"/>
              </w:rPr>
              <w:t xml:space="preserve"> ja (Japanese)</w:t>
            </w:r>
          </w:p>
        </w:tc>
      </w:tr>
      <w:tr w:rsidR="00E8520D" w:rsidRPr="00E8520D" w:rsidTr="00E8520D">
        <w:trPr>
          <w:trHeight w:val="201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Language </w:t>
            </w:r>
            <w:proofErr w:type="spellStart"/>
            <w:r w:rsidRPr="00E8520D">
              <w:rPr>
                <w:rFonts w:ascii="Calibri" w:eastAsia="Times New Roman" w:hAnsi="Calibri" w:cs="Times New Roman"/>
                <w:color w:val="000000"/>
              </w:rPr>
              <w:t>Primary@mode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An EIDR concept. If </w:t>
            </w:r>
            <w:proofErr w:type="spellStart"/>
            <w:r w:rsidRPr="00E8520D">
              <w:rPr>
                <w:rFonts w:ascii="Calibri" w:eastAsia="Times New Roman" w:hAnsi="Calibri" w:cs="Times New Roman"/>
                <w:color w:val="000000"/>
              </w:rPr>
              <w:t>AudioVisual</w:t>
            </w:r>
            <w:proofErr w:type="spell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ReleaseDate</w:t>
            </w:r>
            <w:proofErr w:type="spellEnd"/>
            <w:r w:rsidRPr="00E8520D">
              <w:rPr>
                <w:rFonts w:ascii="Calibri" w:eastAsia="Times New Roman" w:hAnsi="Calibri" w:cs="Times New Roman"/>
                <w:color w:val="000000"/>
              </w:rPr>
              <w:t xml:space="preserve"> must be after 1893; if Visual, "mode" attribute of </w:t>
            </w:r>
            <w:proofErr w:type="spellStart"/>
            <w:r w:rsidRPr="00E8520D">
              <w:rPr>
                <w:rFonts w:ascii="Calibri" w:eastAsia="Times New Roman" w:hAnsi="Calibri" w:cs="Times New Roman"/>
                <w:color w:val="000000"/>
              </w:rPr>
              <w:t>OriginalLanguage</w:t>
            </w:r>
            <w:proofErr w:type="spellEnd"/>
            <w:r w:rsidRPr="00E8520D">
              <w:rPr>
                <w:rFonts w:ascii="Calibri" w:eastAsia="Times New Roman" w:hAnsi="Calibri" w:cs="Times New Roman"/>
                <w:color w:val="000000"/>
              </w:rPr>
              <w:t xml:space="preserve"> or </w:t>
            </w:r>
            <w:proofErr w:type="spellStart"/>
            <w:r w:rsidRPr="00E8520D">
              <w:rPr>
                <w:rFonts w:ascii="Calibri" w:eastAsia="Times New Roman" w:hAnsi="Calibri" w:cs="Times New Roman"/>
                <w:color w:val="000000"/>
              </w:rPr>
              <w:t>VersionLanguage</w:t>
            </w:r>
            <w:proofErr w:type="spellEnd"/>
            <w:r w:rsidRPr="00E8520D">
              <w:rPr>
                <w:rFonts w:ascii="Calibri" w:eastAsia="Times New Roman" w:hAnsi="Calibri" w:cs="Times New Roman"/>
                <w:color w:val="000000"/>
              </w:rPr>
              <w:t xml:space="preserve"> must not be Audio.</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Audio, Visual, </w:t>
            </w:r>
            <w:proofErr w:type="spellStart"/>
            <w:r w:rsidRPr="00E8520D">
              <w:rPr>
                <w:rFonts w:ascii="Calibri" w:eastAsia="Times New Roman" w:hAnsi="Calibri" w:cs="Times New Roman"/>
                <w:color w:val="000000"/>
              </w:rPr>
              <w:t>AudioVisual</w:t>
            </w:r>
            <w:proofErr w:type="spellEnd"/>
          </w:p>
        </w:tc>
      </w:tr>
      <w:tr w:rsidR="00E8520D" w:rsidRPr="00E8520D" w:rsidTr="00E8520D">
        <w:trPr>
          <w:trHeight w:val="174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Language Secondary</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This field lists the secondary languages, if any, used in the original production.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 to Language Primary.</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distributable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Version </w:t>
            </w:r>
            <w:proofErr w:type="spellStart"/>
            <w:r w:rsidRPr="00E8520D">
              <w:rPr>
                <w:rFonts w:ascii="Calibri" w:eastAsia="Times New Roman" w:hAnsi="Calibri" w:cs="Times New Roman"/>
                <w:color w:val="000000"/>
              </w:rPr>
              <w:t>Language,VOD,EST,Game</w:t>
            </w:r>
            <w:proofErr w:type="spellEnd"/>
            <w:r w:rsidRPr="00E8520D">
              <w:rPr>
                <w:rFonts w:ascii="Calibri" w:eastAsia="Times New Roman" w:hAnsi="Calibri" w:cs="Times New Roman"/>
                <w:color w:val="000000"/>
              </w:rPr>
              <w:t xml:space="preserve"> Machine,Mobile,Web,Master,Mezzanine,Proxy,Screener,DVD,Blu-ray,HD,SD,UHD,Other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Manifestation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a particular distributable instantiation of a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w:t>
            </w:r>
          </w:p>
        </w:tc>
      </w:tr>
      <w:tr w:rsidR="00E8520D" w:rsidRPr="00E8520D" w:rsidTr="00E8520D">
        <w:trPr>
          <w:trHeight w:val="88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Organization/Contact Info/Address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physical address of the Organization’s headquarters.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123 Oak Street, Wellington, OH 12345</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contactUID</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Distributor's assigned contact UID.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2190"/>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Info/Name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Display name of primary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 Smith</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Info/Phone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best phone number to reach the Contact or Organization.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+14155552671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Phone@Type</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a number's utility.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Main, Mobile, Fax, Other, Office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Organization/Contact Info/</w:t>
            </w:r>
            <w:proofErr w:type="spellStart"/>
            <w:r w:rsidRPr="00E8520D">
              <w:rPr>
                <w:rFonts w:ascii="Calibri" w:eastAsia="Times New Roman" w:hAnsi="Calibri" w:cs="Times New Roman"/>
                <w:color w:val="000000"/>
              </w:rPr>
              <w:t>PrimaryEmail</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Primary email address for contact.</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johnsmith@email.com</w:t>
            </w:r>
          </w:p>
        </w:tc>
      </w:tr>
      <w:tr w:rsidR="00E8520D" w:rsidRPr="00E8520D" w:rsidTr="00E8520D">
        <w:trPr>
          <w:trHeight w:val="1275"/>
        </w:trPr>
        <w:tc>
          <w:tcPr>
            <w:tcW w:w="2250" w:type="dxa"/>
            <w:tcBorders>
              <w:top w:val="nil"/>
              <w:left w:val="single" w:sz="8" w:space="0" w:color="auto"/>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Organization/</w:t>
            </w:r>
            <w:proofErr w:type="spellStart"/>
            <w:r w:rsidRPr="00E8520D">
              <w:rPr>
                <w:rFonts w:ascii="Calibri" w:eastAsia="Times New Roman" w:hAnsi="Calibri" w:cs="Times New Roman"/>
                <w:color w:val="000000"/>
              </w:rPr>
              <w:t>DisplayName</w:t>
            </w:r>
            <w:proofErr w:type="spellEnd"/>
          </w:p>
        </w:tc>
        <w:tc>
          <w:tcPr>
            <w:tcW w:w="162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4"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company associated with the work, preferably a list of the producers, distributor or else the original commissioning broadcaster.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National Education Television Association, American Public Television, Public Broadcasting System</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Organization@domain</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The organization's domain name.</w:t>
            </w:r>
            <w:r w:rsidRPr="00E8520D">
              <w:rPr>
                <w:rFonts w:ascii="Calibri" w:eastAsia="Times New Roman" w:hAnsi="Calibri" w:cs="Times New Roman"/>
                <w:color w:val="000000"/>
              </w:rPr>
              <w:br/>
              <w:t xml:space="preserve">NOTE: If domain is </w:t>
            </w:r>
            <w:proofErr w:type="spellStart"/>
            <w:r w:rsidRPr="00E8520D">
              <w:rPr>
                <w:rFonts w:ascii="Calibri" w:eastAsia="Times New Roman" w:hAnsi="Calibri" w:cs="Times New Roman"/>
                <w:color w:val="000000"/>
              </w:rPr>
              <w:t>EIDRPartyID</w:t>
            </w:r>
            <w:proofErr w:type="spellEnd"/>
            <w:r w:rsidRPr="00E8520D">
              <w:rPr>
                <w:rFonts w:ascii="Calibri" w:eastAsia="Times New Roman" w:hAnsi="Calibri" w:cs="Times New Roman"/>
                <w:color w:val="000000"/>
              </w:rPr>
              <w:t>, organization must be a valid EIDR Party ID.</w:t>
            </w:r>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NETA,APT,PBS,ISAN,TVG,AMG,IMDB,MUZE,TRIB,URI,EIDRPartyID,Grid</w:t>
            </w:r>
            <w:proofErr w:type="spellEnd"/>
            <w:r w:rsidRPr="00E8520D">
              <w:rPr>
                <w:rFonts w:ascii="Calibri" w:eastAsia="Times New Roman" w:hAnsi="Calibri" w:cs="Times New Roman"/>
                <w:color w:val="000000"/>
              </w:rPr>
              <w:t>, etc.</w:t>
            </w:r>
          </w:p>
        </w:tc>
      </w:tr>
      <w:tr w:rsidR="00E8520D" w:rsidRPr="00E8520D" w:rsidTr="00E8520D">
        <w:trPr>
          <w:trHeight w:val="127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Organization@organizationUID</w:t>
            </w:r>
            <w:proofErr w:type="spellEnd"/>
          </w:p>
        </w:tc>
        <w:tc>
          <w:tcPr>
            <w:tcW w:w="1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Distributors unique ID for internal </w:t>
            </w:r>
            <w:proofErr w:type="gramStart"/>
            <w:r w:rsidRPr="00E8520D">
              <w:rPr>
                <w:rFonts w:ascii="Calibri" w:eastAsia="Times New Roman" w:hAnsi="Calibri" w:cs="Times New Roman"/>
                <w:color w:val="000000"/>
              </w:rPr>
              <w:t>tracking .</w:t>
            </w:r>
            <w:proofErr w:type="gramEnd"/>
          </w:p>
        </w:tc>
        <w:tc>
          <w:tcPr>
            <w:tcW w:w="3510" w:type="dxa"/>
            <w:tcBorders>
              <w:top w:val="nil"/>
              <w:left w:val="single" w:sz="4"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w:t>
            </w:r>
          </w:p>
        </w:tc>
      </w:tr>
      <w:tr w:rsidR="00E8520D" w:rsidRPr="00E8520D" w:rsidTr="00E8520D">
        <w:trPr>
          <w:trHeight w:val="1275"/>
        </w:trPr>
        <w:tc>
          <w:tcPr>
            <w:tcW w:w="2250" w:type="dxa"/>
            <w:tcBorders>
              <w:top w:val="single" w:sz="4" w:space="0" w:color="auto"/>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lastRenderedPageBreak/>
              <w:t>Organization@role</w:t>
            </w:r>
            <w:proofErr w:type="spellEnd"/>
          </w:p>
        </w:tc>
        <w:tc>
          <w:tcPr>
            <w:tcW w:w="162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single" w:sz="4"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role of the organization as it relates to the work.</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Producer, Broadcaster, Distributor, Editor, Encoding, Post-Production, Licensor, Other</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Domain</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FF"/>
                <w:u w:val="single"/>
              </w:rPr>
            </w:pPr>
            <w:r w:rsidRPr="00E8520D">
              <w:rPr>
                <w:rFonts w:ascii="Calibri" w:eastAsia="Times New Roman" w:hAnsi="Calibri" w:cs="Times New Roman"/>
                <w:color w:val="0000FF"/>
                <w:u w:val="single"/>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ID</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Revision Number</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cid:org:pbs.org:PackageNumber:P123456-002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Package Type</w:t>
            </w:r>
          </w:p>
        </w:tc>
        <w:tc>
          <w:tcPr>
            <w:tcW w:w="1620" w:type="dxa"/>
            <w:tcBorders>
              <w:top w:val="nil"/>
              <w:left w:val="nil"/>
              <w:bottom w:val="single" w:sz="8" w:space="0" w:color="auto"/>
              <w:right w:val="single" w:sz="8" w:space="0" w:color="auto"/>
            </w:tcBorders>
            <w:shd w:val="clear" w:color="000000" w:fill="FFFFFF"/>
            <w:noWrap/>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See content identifier.</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cid:org:pbs.org:PackageType:HD-Base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Parent 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a work to create parent/child relationships between data objects.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Referent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identify the record's place within an organization's data object model.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Season, TV, Movie, Web, Short, or Supplemental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Release Date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date or four-digit year of the work's original release prefaced with the affected platform.</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"broadcast:2003"</w:t>
            </w:r>
            <w:r w:rsidRPr="00E8520D">
              <w:rPr>
                <w:rFonts w:ascii="Calibri" w:eastAsia="Times New Roman" w:hAnsi="Calibri" w:cs="Times New Roman"/>
                <w:color w:val="000000"/>
              </w:rPr>
              <w:br/>
              <w:t>"amazon:2015"</w:t>
            </w:r>
            <w:r w:rsidRPr="00E8520D">
              <w:rPr>
                <w:rFonts w:ascii="Calibri" w:eastAsia="Times New Roman" w:hAnsi="Calibri" w:cs="Times New Roman"/>
                <w:color w:val="000000"/>
              </w:rPr>
              <w:br/>
              <w:t>"web:2017-10-24"</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Season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Describes the original release Season. </w:t>
            </w:r>
            <w:r w:rsidRPr="00E8520D">
              <w:rPr>
                <w:rFonts w:ascii="Calibri" w:eastAsia="Times New Roman" w:hAnsi="Calibri" w:cs="Times New Roman"/>
                <w:color w:val="000000"/>
              </w:rPr>
              <w:br/>
              <w:t>Main.  Most common selection.</w:t>
            </w:r>
            <w:r w:rsidRPr="00E8520D">
              <w:rPr>
                <w:rFonts w:ascii="Calibri" w:eastAsia="Times New Roman" w:hAnsi="Calibri" w:cs="Times New Roman"/>
                <w:color w:val="000000"/>
              </w:rPr>
              <w:br/>
              <w:t xml:space="preserve">Adjunct.  Used when distinct segments or episodes are </w:t>
            </w:r>
            <w:r w:rsidRPr="00E8520D">
              <w:rPr>
                <w:rFonts w:ascii="Calibri" w:eastAsia="Times New Roman" w:hAnsi="Calibri" w:cs="Times New Roman"/>
                <w:color w:val="000000"/>
              </w:rPr>
              <w:lastRenderedPageBreak/>
              <w:t>combined into a presentation offered outside of the original season.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Main, Adjunct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Season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To differentiate - for example 'season 1' - across programs, Distributor's use a season title to make their seasons unique.</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[Series Title] + “Season” + [Season Number] </w:t>
            </w:r>
            <w:r w:rsidRPr="00E8520D">
              <w:rPr>
                <w:rFonts w:ascii="Calibri" w:eastAsia="Times New Roman" w:hAnsi="Calibri" w:cs="Times New Roman"/>
                <w:color w:val="000000"/>
              </w:rPr>
              <w:br/>
              <w:t>"Arthur Season 1"</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Sequence Number</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flexible, but mainly numeric, representation of the sequence of release</w:t>
            </w:r>
            <w:r w:rsidRPr="00E8520D">
              <w:rPr>
                <w:rFonts w:ascii="Calibri" w:eastAsia="Times New Roman" w:hAnsi="Calibri" w:cs="Times New Roman"/>
                <w:color w:val="000000"/>
              </w:rPr>
              <w:br/>
              <w:t>within a set or season as used in distribution. Allows non-numeric values such as '3a' and '1.2'.</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9, 3a, 1.2</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Describes the general type of Series. Most Series are Episodic, which is assumed if no Series Class is provided.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Series 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nil"/>
              <w:right w:val="nil"/>
            </w:tcBorders>
            <w:shd w:val="clear" w:color="auto" w:fill="auto"/>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E8520D">
              <w:rPr>
                <w:rFonts w:ascii="Calibri" w:eastAsia="Times New Roman" w:hAnsi="Calibri" w:cs="Times New Roman"/>
                <w:color w:val="000000"/>
              </w:rPr>
              <w:t>PBS</w:t>
            </w:r>
            <w:proofErr w:type="gramEnd"/>
            <w:r w:rsidRPr="00E8520D">
              <w:rPr>
                <w:rFonts w:ascii="Calibri" w:eastAsia="Times New Roman" w:hAnsi="Calibri" w:cs="Times New Roman"/>
                <w:color w:val="000000"/>
              </w:rPr>
              <w:t xml:space="preserve"> </w:t>
            </w:r>
            <w:proofErr w:type="spellStart"/>
            <w:r w:rsidRPr="00E8520D">
              <w:rPr>
                <w:rFonts w:ascii="Calibri" w:eastAsia="Times New Roman" w:hAnsi="Calibri" w:cs="Times New Roman"/>
                <w:color w:val="000000"/>
              </w:rPr>
              <w:t>Newshour</w:t>
            </w:r>
            <w:proofErr w:type="spellEnd"/>
            <w:r w:rsidRPr="00E8520D">
              <w:rPr>
                <w:rFonts w:ascii="Calibri" w:eastAsia="Times New Roman" w:hAnsi="Calibri" w:cs="Times New Roman"/>
                <w:color w:val="000000"/>
              </w:rPr>
              <w:t xml:space="preserve">. A Series can be part of a Collection in association with another Series or </w:t>
            </w:r>
            <w:proofErr w:type="gramStart"/>
            <w:r w:rsidRPr="00E8520D">
              <w:rPr>
                <w:rFonts w:ascii="Calibri" w:eastAsia="Times New Roman" w:hAnsi="Calibri" w:cs="Times New Roman"/>
                <w:color w:val="000000"/>
              </w:rPr>
              <w:t>an</w:t>
            </w:r>
            <w:proofErr w:type="gramEnd"/>
            <w:r w:rsidRPr="00E8520D">
              <w:rPr>
                <w:rFonts w:ascii="Calibri" w:eastAsia="Times New Roman" w:hAnsi="Calibri" w:cs="Times New Roman"/>
                <w:color w:val="000000"/>
              </w:rPr>
              <w:t xml:space="preserve"> One Time Only show.</w:t>
            </w:r>
          </w:p>
        </w:tc>
        <w:tc>
          <w:tcPr>
            <w:tcW w:w="351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Episodic, Anthology, Mini-series</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 Type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Structural</w:t>
            </w:r>
          </w:p>
        </w:tc>
        <w:tc>
          <w:tcPr>
            <w:tcW w:w="3330" w:type="dxa"/>
            <w:tcBorders>
              <w:top w:val="single" w:sz="8" w:space="0" w:color="auto"/>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identify the record structure (or required fields) </w:t>
            </w:r>
            <w:proofErr w:type="spellStart"/>
            <w:r w:rsidRPr="00E8520D">
              <w:rPr>
                <w:rFonts w:ascii="Calibri" w:eastAsia="Times New Roman" w:hAnsi="Calibri" w:cs="Times New Roman"/>
                <w:color w:val="000000"/>
              </w:rPr>
              <w:t>dependant</w:t>
            </w:r>
            <w:proofErr w:type="spellEnd"/>
            <w:r w:rsidRPr="00E8520D">
              <w:rPr>
                <w:rFonts w:ascii="Calibri" w:eastAsia="Times New Roman" w:hAnsi="Calibri" w:cs="Times New Roman"/>
                <w:color w:val="000000"/>
              </w:rPr>
              <w:t xml:space="preserve"> on the work it represents (Abstraction, Performance, or Digital).</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Abstraction, Performance, or Digital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SynopsisShort</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short description of the nature of the work to assist discovery and manual de-duplication for display on OTT and EPG platforms.  Not a plot synopsis.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Romeo and Juliet are teenagers who fall in love despite their families hate and leads to their doom.</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SynopsisLong</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Preferably 500 characters only.  The plot of an episode.  Additional information regarding the nature of the work to assist discovery and manual de-duplication.</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William Shakespeare's Romeo and Juliet is a beloved play that is 400 years old, and is the most popular of this man's works. The play opens with a throwback to the ancient Greek choruses, where the actor(s) </w:t>
            </w:r>
            <w:r w:rsidRPr="00E8520D">
              <w:rPr>
                <w:rFonts w:ascii="Calibri" w:eastAsia="Times New Roman" w:hAnsi="Calibri" w:cs="Times New Roman"/>
                <w:color w:val="000000"/>
              </w:rPr>
              <w:lastRenderedPageBreak/>
              <w:t xml:space="preserve">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E8520D">
              <w:rPr>
                <w:rFonts w:ascii="Calibri" w:eastAsia="Times New Roman" w:hAnsi="Calibri" w:cs="Times New Roman"/>
                <w:color w:val="000000"/>
              </w:rPr>
              <w:t>its we</w:t>
            </w:r>
            <w:proofErr w:type="gramEnd"/>
            <w:r w:rsidRPr="00E8520D">
              <w:rPr>
                <w:rFonts w:ascii="Calibri" w:eastAsia="Times New Roman" w:hAnsi="Calibri" w:cs="Times New Roman"/>
                <w:color w:val="000000"/>
              </w:rPr>
              <w:t xml:space="preserve"> are introduced to Romeo, of late unhappy that his romance with Rosaline has gone sour. Here he meets with his friends, Benvolio (a kinsman) and Mercutio (best friend, and cousin to the Count)</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lastRenderedPageBreak/>
              <w:t>Title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original release title in mixed case without trailing articles.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“Mercy Street”, "Summer of Adventure"</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Title/Class</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 mechanism to classify the state of the title itself.</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w:t>
            </w:r>
            <w:proofErr w:type="gramStart"/>
            <w:r w:rsidRPr="00E8520D">
              <w:rPr>
                <w:rFonts w:ascii="Calibri" w:eastAsia="Times New Roman" w:hAnsi="Calibri" w:cs="Times New Roman"/>
                <w:color w:val="000000"/>
              </w:rPr>
              <w:t>release</w:t>
            </w:r>
            <w:proofErr w:type="gramEnd"/>
            <w:r w:rsidRPr="00E8520D">
              <w:rPr>
                <w:rFonts w:ascii="Calibri" w:eastAsia="Times New Roman" w:hAnsi="Calibri" w:cs="Times New Roman"/>
                <w:color w:val="000000"/>
              </w:rPr>
              <w:t xml:space="preserve">”, “regional”, “AKA”, “Working” or “Internal”. </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Title/Language</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The language of the title.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e.g., </w:t>
            </w:r>
            <w:proofErr w:type="spellStart"/>
            <w:r w:rsidRPr="00E8520D">
              <w:rPr>
                <w:rFonts w:ascii="Calibri" w:eastAsia="Times New Roman" w:hAnsi="Calibri" w:cs="Times New Roman"/>
                <w:color w:val="000000"/>
              </w:rPr>
              <w:t>en</w:t>
            </w:r>
            <w:proofErr w:type="spellEnd"/>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Title120</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Descriptive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abbreviation of the original release title in mixed case without trailing articles for display on OTT and EPG platforms.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“Decision 2016 Election Special”</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UID</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Administrative</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An organization's GUID (global unique identifier) for internal tracking purposes.</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"XXXX-XXXX-XXXX-XXXX-XXXX"</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proofErr w:type="spellStart"/>
            <w:r w:rsidRPr="00E8520D">
              <w:rPr>
                <w:rFonts w:ascii="Calibri" w:eastAsia="Times New Roman" w:hAnsi="Calibri" w:cs="Times New Roman"/>
                <w:color w:val="000000"/>
              </w:rPr>
              <w:t>UseWindow</w:t>
            </w:r>
            <w:proofErr w:type="spellEnd"/>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Functional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 xml:space="preserve">A mechanism to manage embargo. </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"2017-10-10T14:22:15Z"</w:t>
            </w:r>
          </w:p>
        </w:tc>
      </w:tr>
      <w:tr w:rsidR="00E8520D" w:rsidRPr="00E8520D" w:rsidTr="00E8520D">
        <w:trPr>
          <w:trHeight w:val="1275"/>
        </w:trPr>
        <w:tc>
          <w:tcPr>
            <w:tcW w:w="2250" w:type="dxa"/>
            <w:tcBorders>
              <w:top w:val="nil"/>
              <w:left w:val="single" w:sz="8" w:space="0" w:color="auto"/>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Video/V-Chip</w:t>
            </w:r>
          </w:p>
        </w:tc>
        <w:tc>
          <w:tcPr>
            <w:tcW w:w="162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Technical</w:t>
            </w:r>
          </w:p>
        </w:tc>
        <w:tc>
          <w:tcPr>
            <w:tcW w:w="333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Use as a Rating and Reason concatenation. If none, use UNRATED.</w:t>
            </w:r>
          </w:p>
        </w:tc>
        <w:tc>
          <w:tcPr>
            <w:tcW w:w="3510" w:type="dxa"/>
            <w:tcBorders>
              <w:top w:val="nil"/>
              <w:left w:val="nil"/>
              <w:bottom w:val="single" w:sz="8" w:space="0" w:color="auto"/>
              <w:right w:val="single" w:sz="8" w:space="0" w:color="auto"/>
            </w:tcBorders>
            <w:shd w:val="clear" w:color="000000" w:fill="FFFFFF"/>
            <w:vAlign w:val="bottom"/>
            <w:hideMark/>
          </w:tcPr>
          <w:p w:rsidR="00E8520D" w:rsidRPr="00E8520D" w:rsidRDefault="00E8520D" w:rsidP="00E8520D">
            <w:pPr>
              <w:spacing w:after="0" w:line="240" w:lineRule="auto"/>
              <w:rPr>
                <w:rFonts w:ascii="Calibri" w:eastAsia="Times New Roman" w:hAnsi="Calibri" w:cs="Times New Roman"/>
                <w:color w:val="000000"/>
              </w:rPr>
            </w:pPr>
            <w:r w:rsidRPr="00E8520D">
              <w:rPr>
                <w:rFonts w:ascii="Calibri" w:eastAsia="Times New Roman" w:hAnsi="Calibri" w:cs="Times New Roman"/>
                <w:color w:val="000000"/>
              </w:rPr>
              <w:t>"TV-PG-V"</w:t>
            </w:r>
          </w:p>
        </w:tc>
      </w:tr>
    </w:tbl>
    <w:p w:rsidR="00E8520D" w:rsidRDefault="00E8520D">
      <w:pPr>
        <w:sectPr w:rsidR="00E8520D" w:rsidSect="007F5D97">
          <w:type w:val="continuous"/>
          <w:pgSz w:w="12240" w:h="15840"/>
          <w:pgMar w:top="720" w:right="720" w:bottom="720" w:left="720" w:header="720" w:footer="720" w:gutter="0"/>
          <w:cols w:space="720"/>
          <w:docGrid w:linePitch="360"/>
        </w:sectPr>
      </w:pPr>
    </w:p>
    <w:p w:rsidR="00A75B5B" w:rsidRDefault="00E308EE" w:rsidP="004A2027">
      <w:pPr>
        <w:pStyle w:val="Heading1"/>
      </w:pPr>
      <w:bookmarkStart w:id="42" w:name="_Required_fields_within"/>
      <w:bookmarkEnd w:id="42"/>
      <w:proofErr w:type="gramStart"/>
      <w:r>
        <w:lastRenderedPageBreak/>
        <w:t>Figure 1.</w:t>
      </w:r>
      <w:proofErr w:type="gramEnd"/>
      <w:r>
        <w:t xml:space="preserve"> </w:t>
      </w:r>
      <w:r w:rsidR="004A2027">
        <w:t>Required fields within the Data Model</w:t>
      </w:r>
    </w:p>
    <w:p w:rsidR="004A2027" w:rsidRDefault="004A2027" w:rsidP="004A2027">
      <w:pPr>
        <w:pStyle w:val="BodyText"/>
      </w:pPr>
    </w:p>
    <w:p w:rsidR="004A2027" w:rsidRDefault="004A2027" w:rsidP="004A2027">
      <w:pPr>
        <w:pStyle w:val="BodyText"/>
        <w:jc w:val="center"/>
      </w:pPr>
      <w:r>
        <w:rPr>
          <w:rFonts w:eastAsia="Times New Roman"/>
          <w:noProof/>
        </w:rPr>
        <w:drawing>
          <wp:inline distT="0" distB="0" distL="0" distR="0" wp14:anchorId="6C4249D6" wp14:editId="46177BAC">
            <wp:extent cx="4462821" cy="10791825"/>
            <wp:effectExtent l="0" t="0" r="0" b="0"/>
            <wp:docPr id="5" name="Picture 5" descr="C:\8760b7966ab4985ff9f63017a1f6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8760b7966ab4985ff9f63017a1f685f0"/>
                    <pic:cNvPicPr>
                      <a:picLocks noChangeAspect="1" noChangeArrowheads="1"/>
                    </pic:cNvPicPr>
                  </pic:nvPicPr>
                  <pic:blipFill rotWithShape="1">
                    <a:blip r:embed="rId12">
                      <a:extLst>
                        <a:ext uri="{28A0092B-C50C-407E-A947-70E740481C1C}">
                          <a14:useLocalDpi xmlns:a14="http://schemas.microsoft.com/office/drawing/2010/main" val="0"/>
                        </a:ext>
                      </a:extLst>
                    </a:blip>
                    <a:srcRect t="2330"/>
                    <a:stretch/>
                  </pic:blipFill>
                  <pic:spPr bwMode="auto">
                    <a:xfrm>
                      <a:off x="0" y="0"/>
                      <a:ext cx="4465763" cy="1079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581ACF"/>
    <w:multiLevelType w:val="multilevel"/>
    <w:tmpl w:val="EB1E79F4"/>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4F0FCE"/>
    <w:multiLevelType w:val="hybridMultilevel"/>
    <w:tmpl w:val="E1D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B6DC1"/>
    <w:multiLevelType w:val="multilevel"/>
    <w:tmpl w:val="7EA8631E"/>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21F579E"/>
    <w:multiLevelType w:val="hybridMultilevel"/>
    <w:tmpl w:val="5A62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3A061D5"/>
    <w:multiLevelType w:val="hybridMultilevel"/>
    <w:tmpl w:val="CAB8AAEC"/>
    <w:lvl w:ilvl="0" w:tplc="9816FAC6">
      <w:start w:val="1"/>
      <w:numFmt w:val="bullet"/>
      <w:lvlText w:val="•"/>
      <w:lvlJc w:val="left"/>
      <w:pPr>
        <w:tabs>
          <w:tab w:val="num" w:pos="720"/>
        </w:tabs>
        <w:ind w:left="720" w:hanging="360"/>
      </w:pPr>
      <w:rPr>
        <w:rFonts w:ascii="Arial" w:hAnsi="Arial" w:hint="default"/>
      </w:rPr>
    </w:lvl>
    <w:lvl w:ilvl="1" w:tplc="2E34D1C8">
      <w:start w:val="525"/>
      <w:numFmt w:val="bullet"/>
      <w:lvlText w:val="–"/>
      <w:lvlJc w:val="left"/>
      <w:pPr>
        <w:tabs>
          <w:tab w:val="num" w:pos="1440"/>
        </w:tabs>
        <w:ind w:left="1440" w:hanging="360"/>
      </w:pPr>
      <w:rPr>
        <w:rFonts w:ascii="Arial" w:hAnsi="Arial" w:hint="default"/>
      </w:rPr>
    </w:lvl>
    <w:lvl w:ilvl="2" w:tplc="9064E63E">
      <w:start w:val="525"/>
      <w:numFmt w:val="bullet"/>
      <w:lvlText w:val="•"/>
      <w:lvlJc w:val="left"/>
      <w:pPr>
        <w:tabs>
          <w:tab w:val="num" w:pos="2160"/>
        </w:tabs>
        <w:ind w:left="2160" w:hanging="360"/>
      </w:pPr>
      <w:rPr>
        <w:rFonts w:ascii="Arial" w:hAnsi="Arial" w:hint="default"/>
      </w:rPr>
    </w:lvl>
    <w:lvl w:ilvl="3" w:tplc="76D4488C" w:tentative="1">
      <w:start w:val="1"/>
      <w:numFmt w:val="bullet"/>
      <w:lvlText w:val="•"/>
      <w:lvlJc w:val="left"/>
      <w:pPr>
        <w:tabs>
          <w:tab w:val="num" w:pos="2880"/>
        </w:tabs>
        <w:ind w:left="2880" w:hanging="360"/>
      </w:pPr>
      <w:rPr>
        <w:rFonts w:ascii="Arial" w:hAnsi="Arial" w:hint="default"/>
      </w:rPr>
    </w:lvl>
    <w:lvl w:ilvl="4" w:tplc="9E6E85AC" w:tentative="1">
      <w:start w:val="1"/>
      <w:numFmt w:val="bullet"/>
      <w:lvlText w:val="•"/>
      <w:lvlJc w:val="left"/>
      <w:pPr>
        <w:tabs>
          <w:tab w:val="num" w:pos="3600"/>
        </w:tabs>
        <w:ind w:left="3600" w:hanging="360"/>
      </w:pPr>
      <w:rPr>
        <w:rFonts w:ascii="Arial" w:hAnsi="Arial" w:hint="default"/>
      </w:rPr>
    </w:lvl>
    <w:lvl w:ilvl="5" w:tplc="BE7C3964" w:tentative="1">
      <w:start w:val="1"/>
      <w:numFmt w:val="bullet"/>
      <w:lvlText w:val="•"/>
      <w:lvlJc w:val="left"/>
      <w:pPr>
        <w:tabs>
          <w:tab w:val="num" w:pos="4320"/>
        </w:tabs>
        <w:ind w:left="4320" w:hanging="360"/>
      </w:pPr>
      <w:rPr>
        <w:rFonts w:ascii="Arial" w:hAnsi="Arial" w:hint="default"/>
      </w:rPr>
    </w:lvl>
    <w:lvl w:ilvl="6" w:tplc="1070F3FA" w:tentative="1">
      <w:start w:val="1"/>
      <w:numFmt w:val="bullet"/>
      <w:lvlText w:val="•"/>
      <w:lvlJc w:val="left"/>
      <w:pPr>
        <w:tabs>
          <w:tab w:val="num" w:pos="5040"/>
        </w:tabs>
        <w:ind w:left="5040" w:hanging="360"/>
      </w:pPr>
      <w:rPr>
        <w:rFonts w:ascii="Arial" w:hAnsi="Arial" w:hint="default"/>
      </w:rPr>
    </w:lvl>
    <w:lvl w:ilvl="7" w:tplc="5F76B14E" w:tentative="1">
      <w:start w:val="1"/>
      <w:numFmt w:val="bullet"/>
      <w:lvlText w:val="•"/>
      <w:lvlJc w:val="left"/>
      <w:pPr>
        <w:tabs>
          <w:tab w:val="num" w:pos="5760"/>
        </w:tabs>
        <w:ind w:left="5760" w:hanging="360"/>
      </w:pPr>
      <w:rPr>
        <w:rFonts w:ascii="Arial" w:hAnsi="Arial" w:hint="default"/>
      </w:rPr>
    </w:lvl>
    <w:lvl w:ilvl="8" w:tplc="6DF0F686" w:tentative="1">
      <w:start w:val="1"/>
      <w:numFmt w:val="bullet"/>
      <w:lvlText w:val="•"/>
      <w:lvlJc w:val="left"/>
      <w:pPr>
        <w:tabs>
          <w:tab w:val="num" w:pos="6480"/>
        </w:tabs>
        <w:ind w:left="6480" w:hanging="360"/>
      </w:pPr>
      <w:rPr>
        <w:rFonts w:ascii="Arial" w:hAnsi="Arial" w:hint="default"/>
      </w:rPr>
    </w:lvl>
  </w:abstractNum>
  <w:abstractNum w:abstractNumId="15">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A857B3"/>
    <w:multiLevelType w:val="hybridMultilevel"/>
    <w:tmpl w:val="6D7CA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43F1A66"/>
    <w:multiLevelType w:val="hybridMultilevel"/>
    <w:tmpl w:val="C3CA9668"/>
    <w:lvl w:ilvl="0" w:tplc="51D4896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2B26150"/>
    <w:multiLevelType w:val="hybridMultilevel"/>
    <w:tmpl w:val="2DCE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7E56E41"/>
    <w:multiLevelType w:val="multilevel"/>
    <w:tmpl w:val="FAEA6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4E8D37CC"/>
    <w:multiLevelType w:val="multilevel"/>
    <w:tmpl w:val="C94292AC"/>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6D4E2488"/>
    <w:multiLevelType w:val="hybridMultilevel"/>
    <w:tmpl w:val="5F7E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6">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0"/>
  </w:num>
  <w:num w:numId="3">
    <w:abstractNumId w:val="46"/>
  </w:num>
  <w:num w:numId="4">
    <w:abstractNumId w:val="19"/>
  </w:num>
  <w:num w:numId="5">
    <w:abstractNumId w:val="40"/>
  </w:num>
  <w:num w:numId="6">
    <w:abstractNumId w:val="49"/>
  </w:num>
  <w:num w:numId="7">
    <w:abstractNumId w:val="8"/>
  </w:num>
  <w:num w:numId="8">
    <w:abstractNumId w:val="35"/>
  </w:num>
  <w:num w:numId="9">
    <w:abstractNumId w:val="36"/>
  </w:num>
  <w:num w:numId="10">
    <w:abstractNumId w:val="43"/>
  </w:num>
  <w:num w:numId="11">
    <w:abstractNumId w:val="25"/>
  </w:num>
  <w:num w:numId="12">
    <w:abstractNumId w:val="9"/>
  </w:num>
  <w:num w:numId="13">
    <w:abstractNumId w:val="15"/>
  </w:num>
  <w:num w:numId="14">
    <w:abstractNumId w:val="18"/>
  </w:num>
  <w:num w:numId="15">
    <w:abstractNumId w:val="38"/>
  </w:num>
  <w:num w:numId="16">
    <w:abstractNumId w:val="12"/>
  </w:num>
  <w:num w:numId="17">
    <w:abstractNumId w:val="39"/>
  </w:num>
  <w:num w:numId="18">
    <w:abstractNumId w:val="13"/>
  </w:num>
  <w:num w:numId="19">
    <w:abstractNumId w:val="24"/>
  </w:num>
  <w:num w:numId="20">
    <w:abstractNumId w:val="20"/>
  </w:num>
  <w:num w:numId="21">
    <w:abstractNumId w:val="32"/>
  </w:num>
  <w:num w:numId="22">
    <w:abstractNumId w:val="33"/>
  </w:num>
  <w:num w:numId="23">
    <w:abstractNumId w:val="11"/>
  </w:num>
  <w:num w:numId="24">
    <w:abstractNumId w:val="27"/>
  </w:num>
  <w:num w:numId="25">
    <w:abstractNumId w:val="28"/>
  </w:num>
  <w:num w:numId="26">
    <w:abstractNumId w:val="30"/>
  </w:num>
  <w:num w:numId="27">
    <w:abstractNumId w:val="50"/>
  </w:num>
  <w:num w:numId="28">
    <w:abstractNumId w:val="47"/>
  </w:num>
  <w:num w:numId="29">
    <w:abstractNumId w:val="51"/>
  </w:num>
  <w:num w:numId="30">
    <w:abstractNumId w:val="3"/>
  </w:num>
  <w:num w:numId="31">
    <w:abstractNumId w:val="48"/>
  </w:num>
  <w:num w:numId="32">
    <w:abstractNumId w:val="22"/>
  </w:num>
  <w:num w:numId="33">
    <w:abstractNumId w:val="37"/>
  </w:num>
  <w:num w:numId="34">
    <w:abstractNumId w:val="17"/>
  </w:num>
  <w:num w:numId="35">
    <w:abstractNumId w:val="1"/>
  </w:num>
  <w:num w:numId="36">
    <w:abstractNumId w:val="41"/>
  </w:num>
  <w:num w:numId="37">
    <w:abstractNumId w:val="7"/>
  </w:num>
  <w:num w:numId="38">
    <w:abstractNumId w:val="42"/>
  </w:num>
  <w:num w:numId="39">
    <w:abstractNumId w:val="0"/>
  </w:num>
  <w:num w:numId="40">
    <w:abstractNumId w:val="34"/>
  </w:num>
  <w:num w:numId="41">
    <w:abstractNumId w:val="44"/>
  </w:num>
  <w:num w:numId="42">
    <w:abstractNumId w:val="16"/>
  </w:num>
  <w:num w:numId="43">
    <w:abstractNumId w:val="2"/>
  </w:num>
  <w:num w:numId="44">
    <w:abstractNumId w:val="5"/>
  </w:num>
  <w:num w:numId="45">
    <w:abstractNumId w:val="21"/>
  </w:num>
  <w:num w:numId="46">
    <w:abstractNumId w:val="29"/>
  </w:num>
  <w:num w:numId="47">
    <w:abstractNumId w:val="29"/>
  </w:num>
  <w:num w:numId="48">
    <w:abstractNumId w:val="29"/>
  </w:num>
  <w:num w:numId="49">
    <w:abstractNumId w:val="29"/>
  </w:num>
  <w:num w:numId="50">
    <w:abstractNumId w:val="29"/>
  </w:num>
  <w:num w:numId="51">
    <w:abstractNumId w:val="29"/>
  </w:num>
  <w:num w:numId="52">
    <w:abstractNumId w:val="29"/>
  </w:num>
  <w:num w:numId="53">
    <w:abstractNumId w:val="31"/>
  </w:num>
  <w:num w:numId="54">
    <w:abstractNumId w:val="31"/>
  </w:num>
  <w:num w:numId="55">
    <w:abstractNumId w:val="31"/>
  </w:num>
  <w:num w:numId="56">
    <w:abstractNumId w:val="31"/>
  </w:num>
  <w:num w:numId="57">
    <w:abstractNumId w:val="14"/>
  </w:num>
  <w:num w:numId="58">
    <w:abstractNumId w:val="45"/>
    <w:lvlOverride w:ilvl="0"/>
    <w:lvlOverride w:ilvl="1"/>
    <w:lvlOverride w:ilvl="2"/>
    <w:lvlOverride w:ilvl="3"/>
    <w:lvlOverride w:ilvl="4"/>
    <w:lvlOverride w:ilvl="5"/>
    <w:lvlOverride w:ilvl="6"/>
    <w:lvlOverride w:ilvl="7"/>
    <w:lvlOverride w:ilvl="8"/>
  </w:num>
  <w:num w:numId="59">
    <w:abstractNumId w:val="4"/>
  </w:num>
  <w:num w:numId="60">
    <w:abstractNumId w:val="26"/>
  </w:num>
  <w:num w:numId="61">
    <w:abstractNumId w:val="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kwrwUAKNS/+SwAAAA="/>
  </w:docVars>
  <w:rsids>
    <w:rsidRoot w:val="00723DFC"/>
    <w:rsid w:val="001725F5"/>
    <w:rsid w:val="00186B4C"/>
    <w:rsid w:val="001A1C7F"/>
    <w:rsid w:val="001A2723"/>
    <w:rsid w:val="00235E46"/>
    <w:rsid w:val="00252A6B"/>
    <w:rsid w:val="00276E58"/>
    <w:rsid w:val="002B04EF"/>
    <w:rsid w:val="002B5999"/>
    <w:rsid w:val="003B67B8"/>
    <w:rsid w:val="003D1B84"/>
    <w:rsid w:val="00454765"/>
    <w:rsid w:val="004A2027"/>
    <w:rsid w:val="004B2501"/>
    <w:rsid w:val="004E40BD"/>
    <w:rsid w:val="00625A47"/>
    <w:rsid w:val="006937C8"/>
    <w:rsid w:val="006C1F65"/>
    <w:rsid w:val="00701118"/>
    <w:rsid w:val="00723DFC"/>
    <w:rsid w:val="00794532"/>
    <w:rsid w:val="007C5BFE"/>
    <w:rsid w:val="007D11F7"/>
    <w:rsid w:val="007F5D97"/>
    <w:rsid w:val="008D1421"/>
    <w:rsid w:val="00A12B23"/>
    <w:rsid w:val="00A75B5B"/>
    <w:rsid w:val="00A90F66"/>
    <w:rsid w:val="00AD311B"/>
    <w:rsid w:val="00AF621C"/>
    <w:rsid w:val="00B64687"/>
    <w:rsid w:val="00BB5179"/>
    <w:rsid w:val="00BC0BCB"/>
    <w:rsid w:val="00C76068"/>
    <w:rsid w:val="00CE7B6A"/>
    <w:rsid w:val="00D53138"/>
    <w:rsid w:val="00D56CD3"/>
    <w:rsid w:val="00DA2FF8"/>
    <w:rsid w:val="00DA49B0"/>
    <w:rsid w:val="00E308EE"/>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53"/>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5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53"/>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53"/>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53"/>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53"/>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53"/>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5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5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id:org:pbs.org:NOLARoot:NOV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Organization@role" TargetMode="External"/><Relationship Id="rId12"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ganization@organizationID" TargetMode="External"/><Relationship Id="rId11" Type="http://schemas.openxmlformats.org/officeDocument/2006/relationships/hyperlink" Target="mailto:Organization@role" TargetMode="External"/><Relationship Id="rId5" Type="http://schemas.openxmlformats.org/officeDocument/2006/relationships/webSettings" Target="webSettings.xml"/><Relationship Id="rId10" Type="http://schemas.openxmlformats.org/officeDocument/2006/relationships/hyperlink" Target="mailto:Organization@organizationID" TargetMode="External"/><Relationship Id="rId4" Type="http://schemas.openxmlformats.org/officeDocument/2006/relationships/settings" Target="settings.xml"/><Relationship Id="rId9" Type="http://schemas.openxmlformats.org/officeDocument/2006/relationships/hyperlink" Target="mailto:Organization@ro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47</Pages>
  <Words>6445</Words>
  <Characters>36738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 Byars-Sargent</dc:creator>
  <cp:lastModifiedBy>Rachelle Byars-Sargent</cp:lastModifiedBy>
  <cp:revision>5</cp:revision>
  <dcterms:created xsi:type="dcterms:W3CDTF">2017-11-06T23:04:00Z</dcterms:created>
  <dcterms:modified xsi:type="dcterms:W3CDTF">2017-11-07T16:22:00Z</dcterms:modified>
</cp:coreProperties>
</file>