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71" w:rsidRPr="00154E71" w:rsidRDefault="00154E71">
      <w:pPr>
        <w:spacing w:after="200" w:line="276" w:lineRule="auto"/>
        <w:rPr>
          <w:ins w:id="0" w:author="Rachelle Byars-Sargent" w:date="2017-09-23T16:18:00Z"/>
          <w:b/>
          <w:color w:val="0077C0"/>
          <w:sz w:val="72"/>
          <w:szCs w:val="72"/>
          <w:rPrChange w:id="1" w:author="Rachelle Byars-Sargent" w:date="2017-09-23T16:19:00Z">
            <w:rPr>
              <w:ins w:id="2" w:author="Rachelle Byars-Sargent" w:date="2017-09-23T16:18:00Z"/>
              <w:color w:val="0077C0"/>
              <w:sz w:val="72"/>
              <w:szCs w:val="72"/>
            </w:rPr>
          </w:rPrChange>
        </w:rPr>
      </w:pPr>
      <w:ins w:id="3" w:author="Rachelle Byars-Sargent" w:date="2017-09-23T16:17:00Z">
        <w:r>
          <w:rPr>
            <w:noProof/>
          </w:rPr>
          <w:drawing>
            <wp:inline distT="0" distB="0" distL="0" distR="0">
              <wp:extent cx="2076449" cy="1133475"/>
              <wp:effectExtent l="0" t="0" r="635" b="0"/>
              <wp:docPr id="2" name="Picture 2"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6">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ins>
    </w:p>
    <w:p w:rsidR="00154E71" w:rsidRPr="000C0CFC" w:rsidRDefault="00FF519C">
      <w:pPr>
        <w:pStyle w:val="Heading1"/>
        <w:numPr>
          <w:ilvl w:val="0"/>
          <w:numId w:val="0"/>
        </w:numPr>
        <w:pBdr>
          <w:bottom w:val="single" w:sz="6" w:space="1" w:color="auto"/>
        </w:pBdr>
        <w:spacing w:line="276" w:lineRule="auto"/>
        <w:contextualSpacing w:val="0"/>
        <w:rPr>
          <w:ins w:id="4" w:author="Rachelle Byars-Sargent" w:date="2017-09-23T16:18:00Z"/>
          <w:rFonts w:cs="Microsoft Sans Serif"/>
          <w:color w:val="0077C0"/>
          <w:sz w:val="72"/>
          <w:szCs w:val="72"/>
        </w:rPr>
        <w:pPrChange w:id="5" w:author="Rachelle Byars-Sargent" w:date="2017-09-23T16:36:00Z">
          <w:pPr>
            <w:spacing w:after="200" w:line="276" w:lineRule="auto"/>
          </w:pPr>
        </w:pPrChange>
      </w:pPr>
      <w:ins w:id="6" w:author="Rachelle Byars-Sargent" w:date="2017-09-23T17:59:00Z">
        <w:r>
          <w:rPr>
            <w:rFonts w:cs="Microsoft Sans Serif"/>
            <w:color w:val="0077C0"/>
            <w:sz w:val="72"/>
            <w:szCs w:val="72"/>
          </w:rPr>
          <w:t>Public Media</w:t>
        </w:r>
      </w:ins>
      <w:ins w:id="7" w:author="Rachelle Byars-Sargent" w:date="2017-10-16T12:41:00Z">
        <w:r w:rsidR="00973703">
          <w:rPr>
            <w:rFonts w:cs="Microsoft Sans Serif"/>
            <w:color w:val="0077C0"/>
            <w:sz w:val="72"/>
            <w:szCs w:val="72"/>
          </w:rPr>
          <w:t xml:space="preserve"> </w:t>
        </w:r>
        <w:r w:rsidR="00973703">
          <w:rPr>
            <w:rFonts w:cs="Microsoft Sans Serif"/>
            <w:color w:val="0077C0"/>
            <w:sz w:val="72"/>
            <w:szCs w:val="72"/>
          </w:rPr>
          <w:br/>
        </w:r>
        <w:bookmarkStart w:id="8" w:name="_GoBack"/>
        <w:bookmarkEnd w:id="8"/>
        <w:r w:rsidR="00973703">
          <w:rPr>
            <w:rFonts w:cs="Microsoft Sans Serif"/>
            <w:color w:val="0077C0"/>
            <w:sz w:val="68"/>
            <w:szCs w:val="68"/>
          </w:rPr>
          <w:t xml:space="preserve">Common </w:t>
        </w:r>
      </w:ins>
      <w:ins w:id="9" w:author="Rachelle Byars-Sargent" w:date="2017-09-23T16:18:00Z">
        <w:r w:rsidR="00154E71" w:rsidRPr="00154E71">
          <w:rPr>
            <w:rFonts w:cs="Microsoft Sans Serif"/>
            <w:color w:val="0077C0"/>
            <w:sz w:val="68"/>
            <w:szCs w:val="68"/>
            <w:rPrChange w:id="10" w:author="Rachelle Byars-Sargent" w:date="2017-09-23T16:24:00Z">
              <w:rPr>
                <w:color w:val="0077C0"/>
                <w:sz w:val="72"/>
                <w:szCs w:val="72"/>
              </w:rPr>
            </w:rPrChange>
          </w:rPr>
          <w:t>Metadata</w:t>
        </w:r>
      </w:ins>
      <w:ins w:id="11" w:author="Rachelle Byars-Sargent" w:date="2017-10-16T12:41:00Z">
        <w:r w:rsidR="00973703" w:rsidRPr="000C0CFC">
          <w:rPr>
            <w:rFonts w:cs="Microsoft Sans Serif"/>
            <w:color w:val="0077C0"/>
            <w:sz w:val="68"/>
            <w:szCs w:val="68"/>
          </w:rPr>
          <w:t xml:space="preserve"> </w:t>
        </w:r>
      </w:ins>
      <w:ins w:id="12" w:author="Rachelle Byars-Sargent" w:date="2017-09-23T16:20:00Z">
        <w:r w:rsidR="00154E71" w:rsidRPr="000C0CFC">
          <w:rPr>
            <w:rFonts w:cs="Microsoft Sans Serif"/>
            <w:color w:val="0077C0"/>
            <w:sz w:val="68"/>
            <w:szCs w:val="68"/>
          </w:rPr>
          <w:br/>
        </w:r>
        <w:r w:rsidR="00154E71" w:rsidRPr="00AC407B">
          <w:rPr>
            <w:rFonts w:cs="Microsoft Sans Serif"/>
            <w:b w:val="0"/>
            <w:color w:val="auto"/>
            <w:sz w:val="36"/>
            <w:szCs w:val="36"/>
            <w:highlight w:val="yellow"/>
            <w:rPrChange w:id="13" w:author="Rachelle Byars-Sargent" w:date="2017-09-23T16:33:00Z">
              <w:rPr>
                <w:color w:val="0077C0"/>
                <w:sz w:val="68"/>
                <w:szCs w:val="68"/>
              </w:rPr>
            </w:rPrChange>
          </w:rPr>
          <w:t xml:space="preserve">version </w:t>
        </w:r>
      </w:ins>
      <w:ins w:id="14" w:author="Rachelle Byars-Sargent" w:date="2017-09-23T21:03:00Z">
        <w:r w:rsidR="009D203D">
          <w:rPr>
            <w:rFonts w:cs="Microsoft Sans Serif"/>
            <w:b w:val="0"/>
            <w:color w:val="auto"/>
            <w:sz w:val="36"/>
            <w:szCs w:val="36"/>
            <w:highlight w:val="yellow"/>
          </w:rPr>
          <w:t>RC-5</w:t>
        </w:r>
      </w:ins>
    </w:p>
    <w:p w:rsidR="00154E71" w:rsidRPr="00AC407B" w:rsidRDefault="00AC407B">
      <w:pPr>
        <w:spacing w:line="276" w:lineRule="auto"/>
        <w:rPr>
          <w:ins w:id="15" w:author="Rachelle Byars-Sargent" w:date="2017-09-23T16:21:00Z"/>
        </w:rPr>
        <w:pPrChange w:id="16" w:author="Rachelle Byars-Sargent" w:date="2017-09-23T16:21:00Z">
          <w:pPr>
            <w:spacing w:after="200" w:line="276" w:lineRule="auto"/>
          </w:pPr>
        </w:pPrChange>
      </w:pPr>
      <w:ins w:id="17" w:author="Rachelle Byars-Sargent" w:date="2017-09-23T16:26:00Z">
        <w:r w:rsidRPr="00AC407B">
          <w:rPr>
            <w:rPrChange w:id="18" w:author="Rachelle Byars-Sargent" w:date="2017-09-23T16:32:00Z">
              <w:rPr>
                <w:rFonts w:ascii="Microsoft Sans Serif" w:hAnsi="Microsoft Sans Serif" w:cs="Microsoft Sans Serif"/>
              </w:rPr>
            </w:rPrChange>
          </w:rPr>
          <w:t>This Metadata Application Profile (MAP) is the basis for how</w:t>
        </w:r>
      </w:ins>
      <w:ins w:id="19" w:author="Rachelle Byars-Sargent" w:date="2017-09-23T17:25:00Z">
        <w:r w:rsidR="007255D5">
          <w:t xml:space="preserve"> commonly interchanged</w:t>
        </w:r>
      </w:ins>
      <w:ins w:id="20" w:author="Rachelle Byars-Sargent" w:date="2017-09-23T16:26:00Z">
        <w:r w:rsidRPr="00AC407B">
          <w:t xml:space="preserve"> metadata is structured and validated in Public Broadcasting. The MAP </w:t>
        </w:r>
      </w:ins>
      <w:ins w:id="21" w:author="Rachelle Byars-Sargent" w:date="2017-09-23T16:27:00Z">
        <w:r w:rsidRPr="00AC407B">
          <w:rPr>
            <w:rPrChange w:id="22" w:author="Rachelle Byars-Sargent" w:date="2017-09-23T16:32:00Z">
              <w:rPr>
                <w:rFonts w:ascii="Microsoft Sans Serif" w:hAnsi="Microsoft Sans Serif" w:cs="Microsoft Sans Serif"/>
              </w:rPr>
            </w:rPrChange>
          </w:rPr>
          <w:t xml:space="preserve">uses the Entertainment Identifier Registry as its standard.   </w:t>
        </w:r>
      </w:ins>
      <w:ins w:id="23" w:author="Rachelle Byars-Sargent" w:date="2017-09-23T16:31:00Z">
        <w:r w:rsidRPr="00AC407B">
          <w:rPr>
            <w:rPrChange w:id="24" w:author="Rachelle Byars-Sargent" w:date="2017-09-23T16:32:00Z">
              <w:rPr>
                <w:rFonts w:ascii="Microsoft Sans Serif" w:hAnsi="Microsoft Sans Serif" w:cs="Microsoft Sans Serif"/>
              </w:rPr>
            </w:rPrChange>
          </w:rPr>
          <w:t>The MAP</w:t>
        </w:r>
      </w:ins>
      <w:ins w:id="25" w:author="Rachelle Byars-Sargent" w:date="2017-09-23T16:30:00Z">
        <w:r w:rsidRPr="00AC407B">
          <w:rPr>
            <w:rPrChange w:id="26" w:author="Rachelle Byars-Sargent" w:date="2017-09-23T16:32:00Z">
              <w:rPr>
                <w:rFonts w:ascii="Microsoft Sans Serif" w:hAnsi="Microsoft Sans Serif" w:cs="Microsoft Sans Serif"/>
              </w:rPr>
            </w:rPrChange>
          </w:rPr>
          <w:t xml:space="preserve"> bui</w:t>
        </w:r>
      </w:ins>
      <w:ins w:id="27" w:author="Rachelle Byars-Sargent" w:date="2017-09-23T16:31:00Z">
        <w:r w:rsidRPr="00AC407B">
          <w:rPr>
            <w:rPrChange w:id="28" w:author="Rachelle Byars-Sargent" w:date="2017-09-23T16:32:00Z">
              <w:rPr>
                <w:rFonts w:ascii="Microsoft Sans Serif" w:hAnsi="Microsoft Sans Serif" w:cs="Microsoft Sans Serif"/>
              </w:rPr>
            </w:rPrChange>
          </w:rPr>
          <w:t>ld</w:t>
        </w:r>
      </w:ins>
      <w:ins w:id="29" w:author="Rachelle Byars-Sargent" w:date="2017-09-23T16:27:00Z">
        <w:r w:rsidRPr="00AC407B">
          <w:rPr>
            <w:rPrChange w:id="30" w:author="Rachelle Byars-Sargent" w:date="2017-09-23T16:32:00Z">
              <w:rPr>
                <w:rFonts w:ascii="Microsoft Sans Serif" w:hAnsi="Microsoft Sans Serif" w:cs="Microsoft Sans Serif"/>
              </w:rPr>
            </w:rPrChange>
          </w:rPr>
          <w:t xml:space="preserve">s </w:t>
        </w:r>
      </w:ins>
      <w:ins w:id="31" w:author="Rachelle Byars-Sargent" w:date="2017-09-23T16:31:00Z">
        <w:r w:rsidRPr="00AC407B">
          <w:rPr>
            <w:rPrChange w:id="32" w:author="Rachelle Byars-Sargent" w:date="2017-09-23T16:32:00Z">
              <w:rPr>
                <w:rFonts w:ascii="Microsoft Sans Serif" w:hAnsi="Microsoft Sans Serif" w:cs="Microsoft Sans Serif"/>
              </w:rPr>
            </w:rPrChange>
          </w:rPr>
          <w:t xml:space="preserve">its </w:t>
        </w:r>
      </w:ins>
      <w:ins w:id="33" w:author="Rachelle Byars-Sargent" w:date="2017-09-23T16:27:00Z">
        <w:r w:rsidRPr="00AC407B">
          <w:rPr>
            <w:rPrChange w:id="34" w:author="Rachelle Byars-Sargent" w:date="2017-09-23T16:32:00Z">
              <w:rPr>
                <w:rFonts w:ascii="Microsoft Sans Serif" w:hAnsi="Microsoft Sans Serif" w:cs="Microsoft Sans Serif"/>
              </w:rPr>
            </w:rPrChange>
          </w:rPr>
          <w:t>schema</w:t>
        </w:r>
      </w:ins>
      <w:ins w:id="35" w:author="Rachelle Byars-Sargent" w:date="2017-09-23T16:31:00Z">
        <w:r w:rsidRPr="00AC407B">
          <w:rPr>
            <w:rPrChange w:id="36" w:author="Rachelle Byars-Sargent" w:date="2017-09-23T16:32:00Z">
              <w:rPr>
                <w:rFonts w:ascii="Microsoft Sans Serif" w:hAnsi="Microsoft Sans Serif" w:cs="Microsoft Sans Serif"/>
              </w:rPr>
            </w:rPrChange>
          </w:rPr>
          <w:t xml:space="preserve"> upon the experience of</w:t>
        </w:r>
      </w:ins>
      <w:ins w:id="37" w:author="Rachelle Byars-Sargent" w:date="2017-09-23T16:27:00Z">
        <w:r w:rsidRPr="00AC407B">
          <w:rPr>
            <w:rPrChange w:id="38" w:author="Rachelle Byars-Sargent" w:date="2017-09-23T16:32:00Z">
              <w:rPr>
                <w:rFonts w:ascii="Microsoft Sans Serif" w:hAnsi="Microsoft Sans Serif" w:cs="Microsoft Sans Serif"/>
              </w:rPr>
            </w:rPrChange>
          </w:rPr>
          <w:t xml:space="preserve"> </w:t>
        </w:r>
        <w:proofErr w:type="spellStart"/>
        <w:r w:rsidRPr="00AC407B">
          <w:rPr>
            <w:rPrChange w:id="39" w:author="Rachelle Byars-Sargent" w:date="2017-09-23T16:32:00Z">
              <w:rPr>
                <w:rFonts w:ascii="Microsoft Sans Serif" w:hAnsi="Microsoft Sans Serif" w:cs="Microsoft Sans Serif"/>
              </w:rPr>
            </w:rPrChange>
          </w:rPr>
          <w:t>MovieLabs</w:t>
        </w:r>
        <w:proofErr w:type="spellEnd"/>
        <w:r w:rsidRPr="00AC407B">
          <w:rPr>
            <w:rPrChange w:id="40" w:author="Rachelle Byars-Sargent" w:date="2017-09-23T16:32:00Z">
              <w:rPr>
                <w:rFonts w:ascii="Microsoft Sans Serif" w:hAnsi="Microsoft Sans Serif" w:cs="Microsoft Sans Serif"/>
              </w:rPr>
            </w:rPrChange>
          </w:rPr>
          <w:t xml:space="preserve">, </w:t>
        </w:r>
        <w:proofErr w:type="spellStart"/>
        <w:r w:rsidRPr="00AC407B">
          <w:rPr>
            <w:rPrChange w:id="41" w:author="Rachelle Byars-Sargent" w:date="2017-09-23T16:32:00Z">
              <w:rPr>
                <w:rFonts w:ascii="Microsoft Sans Serif" w:hAnsi="Microsoft Sans Serif" w:cs="Microsoft Sans Serif"/>
              </w:rPr>
            </w:rPrChange>
          </w:rPr>
          <w:t>CableLabs</w:t>
        </w:r>
        <w:proofErr w:type="spellEnd"/>
        <w:r w:rsidRPr="00AC407B">
          <w:rPr>
            <w:rPrChange w:id="42" w:author="Rachelle Byars-Sargent" w:date="2017-09-23T16:32:00Z">
              <w:rPr>
                <w:rFonts w:ascii="Microsoft Sans Serif" w:hAnsi="Microsoft Sans Serif" w:cs="Microsoft Sans Serif"/>
              </w:rPr>
            </w:rPrChange>
          </w:rPr>
          <w:t xml:space="preserve">, and </w:t>
        </w:r>
        <w:proofErr w:type="spellStart"/>
        <w:r w:rsidRPr="00AC407B">
          <w:rPr>
            <w:rPrChange w:id="43" w:author="Rachelle Byars-Sargent" w:date="2017-09-23T16:32:00Z">
              <w:rPr>
                <w:rFonts w:ascii="Microsoft Sans Serif" w:hAnsi="Microsoft Sans Serif" w:cs="Microsoft Sans Serif"/>
              </w:rPr>
            </w:rPrChange>
          </w:rPr>
          <w:t>Gracenotes</w:t>
        </w:r>
        <w:proofErr w:type="spellEnd"/>
        <w:r w:rsidRPr="00AC407B">
          <w:rPr>
            <w:rPrChange w:id="44" w:author="Rachelle Byars-Sargent" w:date="2017-09-23T16:32:00Z">
              <w:rPr>
                <w:rFonts w:ascii="Microsoft Sans Serif" w:hAnsi="Microsoft Sans Serif" w:cs="Microsoft Sans Serif"/>
              </w:rPr>
            </w:rPrChange>
          </w:rPr>
          <w:t xml:space="preserve"> in rank order and </w:t>
        </w:r>
      </w:ins>
      <w:ins w:id="45" w:author="Rachelle Byars-Sargent" w:date="2017-09-23T16:26:00Z">
        <w:r w:rsidRPr="00AC407B">
          <w:t xml:space="preserve">integrates </w:t>
        </w:r>
      </w:ins>
      <w:ins w:id="46" w:author="Rachelle Byars-Sargent" w:date="2017-09-23T16:28:00Z">
        <w:r w:rsidRPr="00AC407B">
          <w:rPr>
            <w:rPrChange w:id="47" w:author="Rachelle Byars-Sargent" w:date="2017-09-23T16:32:00Z">
              <w:rPr>
                <w:rFonts w:ascii="Microsoft Sans Serif" w:hAnsi="Microsoft Sans Serif" w:cs="Microsoft Sans Serif"/>
              </w:rPr>
            </w:rPrChange>
          </w:rPr>
          <w:t>interoperability needs for Broadcast</w:t>
        </w:r>
      </w:ins>
      <w:ins w:id="48" w:author="Rachelle Byars-Sargent" w:date="2017-09-23T16:29:00Z">
        <w:r w:rsidRPr="00AC407B">
          <w:rPr>
            <w:rPrChange w:id="49" w:author="Rachelle Byars-Sargent" w:date="2017-09-23T16:32:00Z">
              <w:rPr>
                <w:rFonts w:ascii="Microsoft Sans Serif" w:hAnsi="Microsoft Sans Serif" w:cs="Microsoft Sans Serif"/>
              </w:rPr>
            </w:rPrChange>
          </w:rPr>
          <w:t xml:space="preserve"> and</w:t>
        </w:r>
      </w:ins>
      <w:ins w:id="50" w:author="Rachelle Byars-Sargent" w:date="2017-09-23T16:28:00Z">
        <w:r w:rsidRPr="00AC407B">
          <w:rPr>
            <w:rPrChange w:id="51" w:author="Rachelle Byars-Sargent" w:date="2017-09-23T16:32:00Z">
              <w:rPr>
                <w:rFonts w:ascii="Microsoft Sans Serif" w:hAnsi="Microsoft Sans Serif" w:cs="Microsoft Sans Serif"/>
              </w:rPr>
            </w:rPrChange>
          </w:rPr>
          <w:t xml:space="preserve"> Digital</w:t>
        </w:r>
      </w:ins>
      <w:ins w:id="52" w:author="Rachelle Byars-Sargent" w:date="2017-09-23T16:29:00Z">
        <w:r w:rsidRPr="00AC407B">
          <w:rPr>
            <w:rPrChange w:id="53" w:author="Rachelle Byars-Sargent" w:date="2017-09-23T16:32:00Z">
              <w:rPr>
                <w:rFonts w:ascii="Microsoft Sans Serif" w:hAnsi="Microsoft Sans Serif" w:cs="Microsoft Sans Serif"/>
              </w:rPr>
            </w:rPrChange>
          </w:rPr>
          <w:t xml:space="preserve"> content and </w:t>
        </w:r>
      </w:ins>
      <w:ins w:id="54" w:author="Rachelle Byars-Sargent" w:date="2017-09-23T16:30:00Z">
        <w:r w:rsidRPr="00AC407B">
          <w:rPr>
            <w:rPrChange w:id="55" w:author="Rachelle Byars-Sargent" w:date="2017-09-23T16:32:00Z">
              <w:rPr>
                <w:rFonts w:ascii="Microsoft Sans Serif" w:hAnsi="Microsoft Sans Serif" w:cs="Microsoft Sans Serif"/>
              </w:rPr>
            </w:rPrChange>
          </w:rPr>
          <w:t xml:space="preserve">across </w:t>
        </w:r>
      </w:ins>
      <w:ins w:id="56" w:author="Rachelle Byars-Sargent" w:date="2017-09-23T16:28:00Z">
        <w:r w:rsidRPr="00AC407B">
          <w:rPr>
            <w:rPrChange w:id="57" w:author="Rachelle Byars-Sargent" w:date="2017-09-23T16:32:00Z">
              <w:rPr>
                <w:rFonts w:ascii="Microsoft Sans Serif" w:hAnsi="Microsoft Sans Serif" w:cs="Microsoft Sans Serif"/>
              </w:rPr>
            </w:rPrChange>
          </w:rPr>
          <w:t>Public Broadcasting products</w:t>
        </w:r>
      </w:ins>
      <w:ins w:id="58" w:author="Rachelle Byars-Sargent" w:date="2017-09-23T16:26:00Z">
        <w:r w:rsidRPr="00AC407B">
          <w:t xml:space="preserve">.  The current version is </w:t>
        </w:r>
      </w:ins>
      <w:ins w:id="59" w:author="Rachelle Byars-Sargent" w:date="2017-09-23T16:29:00Z">
        <w:r w:rsidRPr="00AC407B">
          <w:rPr>
            <w:rPrChange w:id="60" w:author="Rachelle Byars-Sargent" w:date="2017-09-23T16:32:00Z">
              <w:rPr>
                <w:rFonts w:ascii="Microsoft Sans Serif" w:hAnsi="Microsoft Sans Serif" w:cs="Microsoft Sans Serif"/>
              </w:rPr>
            </w:rPrChange>
          </w:rPr>
          <w:t>2.1</w:t>
        </w:r>
      </w:ins>
      <w:ins w:id="61" w:author="Rachelle Byars-Sargent" w:date="2017-09-23T16:26:00Z">
        <w:r w:rsidRPr="00AC407B">
          <w:t>.</w:t>
        </w:r>
      </w:ins>
    </w:p>
    <w:p w:rsidR="00154E71" w:rsidRPr="00AC407B" w:rsidRDefault="00154E71">
      <w:pPr>
        <w:spacing w:line="276" w:lineRule="auto"/>
        <w:rPr>
          <w:ins w:id="62" w:author="Rachelle Byars-Sargent" w:date="2017-09-23T16:21:00Z"/>
        </w:rPr>
        <w:pPrChange w:id="63" w:author="Rachelle Byars-Sargent" w:date="2017-09-23T16:21:00Z">
          <w:pPr>
            <w:spacing w:after="200" w:line="276" w:lineRule="auto"/>
          </w:pPr>
        </w:pPrChange>
      </w:pPr>
    </w:p>
    <w:p w:rsidR="00154E71" w:rsidRPr="00AC407B" w:rsidRDefault="00154E71">
      <w:pPr>
        <w:spacing w:line="276" w:lineRule="auto"/>
        <w:rPr>
          <w:ins w:id="64" w:author="Rachelle Byars-Sargent" w:date="2017-09-23T16:15:00Z"/>
          <w:rPrChange w:id="65" w:author="Rachelle Byars-Sargent" w:date="2017-09-23T16:32:00Z">
            <w:rPr>
              <w:ins w:id="66" w:author="Rachelle Byars-Sargent" w:date="2017-09-23T16:15:00Z"/>
              <w:b/>
              <w:color w:val="0077C0"/>
              <w:sz w:val="72"/>
              <w:szCs w:val="72"/>
            </w:rPr>
          </w:rPrChange>
        </w:rPr>
        <w:pPrChange w:id="67" w:author="Rachelle Byars-Sargent" w:date="2017-09-23T16:21:00Z">
          <w:pPr>
            <w:spacing w:after="200" w:line="276" w:lineRule="auto"/>
          </w:pPr>
        </w:pPrChange>
      </w:pPr>
      <w:ins w:id="68" w:author="Rachelle Byars-Sargent" w:date="2017-09-23T16:19:00Z">
        <w:r w:rsidRPr="00AC407B">
          <w:rPr>
            <w:rPrChange w:id="69" w:author="Rachelle Byars-Sargent" w:date="2017-09-23T16:32:00Z">
              <w:rPr>
                <w:sz w:val="28"/>
              </w:rPr>
            </w:rPrChange>
          </w:rPr>
          <w:t xml:space="preserve">Released </w:t>
        </w:r>
      </w:ins>
      <w:ins w:id="70" w:author="Rachelle Byars-Sargent" w:date="2017-09-23T16:21:00Z">
        <w:r w:rsidRPr="00AC407B">
          <w:t>date:</w:t>
        </w:r>
      </w:ins>
      <w:ins w:id="71" w:author="Rachelle Byars-Sargent" w:date="2017-09-23T16:19:00Z">
        <w:r w:rsidRPr="00AC407B">
          <w:rPr>
            <w:rPrChange w:id="72" w:author="Rachelle Byars-Sargent" w:date="2017-09-23T16:32:00Z">
              <w:rPr>
                <w:sz w:val="28"/>
              </w:rPr>
            </w:rPrChange>
          </w:rPr>
          <w:t xml:space="preserve"> </w:t>
        </w:r>
      </w:ins>
      <w:ins w:id="73" w:author="Rachelle Byars-Sargent" w:date="2017-09-23T16:21:00Z">
        <w:r w:rsidRPr="00AC407B">
          <w:rPr>
            <w:rPrChange w:id="74" w:author="Rachelle Byars-Sargent" w:date="2017-09-23T16:32:00Z">
              <w:rPr>
                <w:sz w:val="28"/>
              </w:rPr>
            </w:rPrChange>
          </w:rPr>
          <w:t>pending</w:t>
        </w:r>
      </w:ins>
      <w:ins w:id="75" w:author="Rachelle Byars-Sargent" w:date="2017-09-23T16:24:00Z">
        <w:r w:rsidRPr="00AC407B">
          <w:rPr>
            <w:rPrChange w:id="76" w:author="Rachelle Byars-Sargent" w:date="2017-09-23T16:32:00Z">
              <w:rPr>
                <w:rFonts w:ascii="Microsoft Sans Serif" w:hAnsi="Microsoft Sans Serif" w:cs="Microsoft Sans Serif"/>
              </w:rPr>
            </w:rPrChange>
          </w:rPr>
          <w:br/>
          <w:t xml:space="preserve">Document </w:t>
        </w:r>
      </w:ins>
      <w:ins w:id="77" w:author="Rachelle Byars-Sargent" w:date="2017-09-23T16:26:00Z">
        <w:r w:rsidR="00AC407B" w:rsidRPr="00AC407B">
          <w:rPr>
            <w:rPrChange w:id="78" w:author="Rachelle Byars-Sargent" w:date="2017-09-23T16:32:00Z">
              <w:rPr>
                <w:rFonts w:ascii="Microsoft Sans Serif" w:hAnsi="Microsoft Sans Serif" w:cs="Microsoft Sans Serif"/>
              </w:rPr>
            </w:rPrChange>
          </w:rPr>
          <w:t>URL: pending</w:t>
        </w:r>
      </w:ins>
    </w:p>
    <w:p w:rsidR="00154E71" w:rsidRDefault="00154E71">
      <w:pPr>
        <w:spacing w:after="200" w:line="276" w:lineRule="auto"/>
        <w:rPr>
          <w:ins w:id="79" w:author="Rachelle Byars-Sargent" w:date="2017-09-23T16:19:00Z"/>
          <w:b/>
          <w:color w:val="0077C0"/>
          <w:sz w:val="72"/>
          <w:szCs w:val="72"/>
        </w:rPr>
      </w:pPr>
    </w:p>
    <w:p w:rsidR="00AC407B" w:rsidRDefault="00AC407B">
      <w:pPr>
        <w:spacing w:after="200" w:line="276" w:lineRule="auto"/>
        <w:rPr>
          <w:ins w:id="80" w:author="Rachelle Byars-Sargent" w:date="2017-09-23T16:32:00Z"/>
          <w:b/>
          <w:color w:val="0077C0"/>
          <w:sz w:val="72"/>
          <w:szCs w:val="72"/>
        </w:rPr>
      </w:pPr>
      <w:ins w:id="81" w:author="Rachelle Byars-Sargent" w:date="2017-09-23T16:32:00Z">
        <w:r>
          <w:rPr>
            <w:color w:val="0077C0"/>
            <w:sz w:val="72"/>
            <w:szCs w:val="72"/>
          </w:rPr>
          <w:br w:type="page"/>
        </w:r>
      </w:ins>
    </w:p>
    <w:p w:rsidR="000F4C28" w:rsidRDefault="000F4C28">
      <w:pPr>
        <w:pStyle w:val="Heading1"/>
        <w:rPr>
          <w:ins w:id="82" w:author="Rachelle Byars-Sargent" w:date="2017-09-23T18:24:00Z"/>
          <w:color w:val="0070C0"/>
        </w:rPr>
        <w:pPrChange w:id="83" w:author="Rachelle Byars-Sargent" w:date="2017-09-23T16:36:00Z">
          <w:pPr>
            <w:pStyle w:val="Heading1"/>
            <w:spacing w:line="276" w:lineRule="auto"/>
            <w:contextualSpacing w:val="0"/>
          </w:pPr>
        </w:pPrChange>
      </w:pPr>
      <w:del w:id="84" w:author="Rachelle Byars-Sargent" w:date="2017-09-23T16:36:00Z">
        <w:r w:rsidRPr="00500CC6" w:rsidDel="00500CC6">
          <w:rPr>
            <w:color w:val="0070C0"/>
            <w:rPrChange w:id="85" w:author="Rachelle Byars-Sargent" w:date="2017-09-23T16:37:00Z">
              <w:rPr/>
            </w:rPrChange>
          </w:rPr>
          <w:lastRenderedPageBreak/>
          <w:delText>1</w:delText>
        </w:r>
        <w:r w:rsidRPr="00500CC6" w:rsidDel="00500CC6">
          <w:rPr>
            <w:color w:val="0070C0"/>
            <w:rPrChange w:id="86" w:author="Rachelle Byars-Sargent" w:date="2017-09-23T16:37:00Z">
              <w:rPr/>
            </w:rPrChange>
          </w:rPr>
          <w:tab/>
        </w:r>
      </w:del>
      <w:r w:rsidRPr="00500CC6">
        <w:rPr>
          <w:color w:val="0070C0"/>
          <w:rPrChange w:id="87" w:author="Rachelle Byars-Sargent" w:date="2017-09-23T16:37:00Z">
            <w:rPr/>
          </w:rPrChange>
        </w:rPr>
        <w:t>Introduction</w:t>
      </w:r>
    </w:p>
    <w:p w:rsidR="00D41752" w:rsidRPr="00586046" w:rsidRDefault="00D41752" w:rsidP="00D41752">
      <w:pPr>
        <w:spacing w:line="276" w:lineRule="auto"/>
        <w:rPr>
          <w:ins w:id="88" w:author="Rachelle Byars-Sargent" w:date="2017-09-23T18:24:00Z"/>
        </w:rPr>
      </w:pPr>
      <w:ins w:id="89" w:author="Rachelle Byars-Sargent" w:date="2017-09-23T18:24:00Z">
        <w:r w:rsidRPr="00586046">
          <w:t>Th</w:t>
        </w:r>
      </w:ins>
      <w:ins w:id="90" w:author="Rachelle Byars-Sargent" w:date="2017-09-23T18:36:00Z">
        <w:r w:rsidR="00CA61E2">
          <w:t>e Public Media</w:t>
        </w:r>
      </w:ins>
      <w:ins w:id="91" w:author="Rachelle Byars-Sargent" w:date="2017-09-23T18:24:00Z">
        <w:r w:rsidRPr="00586046">
          <w:t xml:space="preserve"> Metadata Application Profile (MAP) is </w:t>
        </w:r>
      </w:ins>
      <w:ins w:id="92" w:author="Rachelle Byars-Sargent" w:date="2017-09-23T18:36:00Z">
        <w:r w:rsidR="00CA61E2">
          <w:t xml:space="preserve">metadata scheme to improve interoperability across Public Media show products.  </w:t>
        </w:r>
      </w:ins>
    </w:p>
    <w:p w:rsidR="00D41752" w:rsidRDefault="00D41752">
      <w:pPr>
        <w:rPr>
          <w:ins w:id="93" w:author="Rachelle Byars-Sargent" w:date="2017-09-23T18:25:00Z"/>
        </w:rPr>
        <w:pPrChange w:id="94" w:author="Rachelle Byars-Sargent" w:date="2017-09-23T18:24:00Z">
          <w:pPr>
            <w:pStyle w:val="Heading1"/>
            <w:spacing w:line="276" w:lineRule="auto"/>
            <w:contextualSpacing w:val="0"/>
          </w:pPr>
        </w:pPrChange>
      </w:pPr>
    </w:p>
    <w:p w:rsidR="00CA61E2" w:rsidRDefault="00D41752" w:rsidP="00D41752">
      <w:pPr>
        <w:rPr>
          <w:ins w:id="95" w:author="Rachelle Byars-Sargent" w:date="2017-09-23T18:44:00Z"/>
        </w:rPr>
      </w:pPr>
      <w:ins w:id="96" w:author="Rachelle Byars-Sargent" w:date="2017-09-23T18:26:00Z">
        <w:r>
          <w:t xml:space="preserve">This MAP supports </w:t>
        </w:r>
      </w:ins>
      <w:ins w:id="97" w:author="Rachelle Byars-Sargent" w:date="2017-09-23T18:37:00Z">
        <w:r w:rsidR="00CA61E2">
          <w:t>the foundational metadata</w:t>
        </w:r>
      </w:ins>
      <w:ins w:id="98" w:author="Rachelle Byars-Sargent" w:date="2017-09-23T18:26:00Z">
        <w:r>
          <w:t xml:space="preserve"> necessary</w:t>
        </w:r>
      </w:ins>
      <w:ins w:id="99" w:author="Rachelle Byars-Sargent" w:date="2017-09-23T18:43:00Z">
        <w:r w:rsidR="00CA61E2">
          <w:t xml:space="preserve"> to</w:t>
        </w:r>
      </w:ins>
      <w:ins w:id="100" w:author="Rachelle Byars-Sargent" w:date="2017-09-23T18:26:00Z">
        <w:r>
          <w:t xml:space="preserve"> </w:t>
        </w:r>
      </w:ins>
      <w:ins w:id="101" w:author="Rachelle Byars-Sargent" w:date="2017-09-23T18:39:00Z">
        <w:r w:rsidR="00CA61E2">
          <w:t xml:space="preserve">locate </w:t>
        </w:r>
      </w:ins>
      <w:ins w:id="102" w:author="Rachelle Byars-Sargent" w:date="2017-09-23T18:26:00Z">
        <w:r>
          <w:t>Public Media show products</w:t>
        </w:r>
      </w:ins>
      <w:ins w:id="103" w:author="Rachelle Byars-Sargent" w:date="2017-09-23T18:43:00Z">
        <w:r w:rsidR="00CA61E2">
          <w:t xml:space="preserve"> while</w:t>
        </w:r>
      </w:ins>
      <w:ins w:id="104" w:author="Rachelle Byars-Sargent" w:date="2017-09-23T18:39:00Z">
        <w:r w:rsidR="00CA61E2">
          <w:t>:</w:t>
        </w:r>
      </w:ins>
    </w:p>
    <w:p w:rsidR="00A45A62" w:rsidRDefault="00A45A62" w:rsidP="00D41752">
      <w:pPr>
        <w:rPr>
          <w:ins w:id="105" w:author="Rachelle Byars-Sargent" w:date="2017-09-23T18:39:00Z"/>
        </w:rPr>
      </w:pPr>
    </w:p>
    <w:p w:rsidR="00CA61E2" w:rsidRDefault="00CA61E2">
      <w:pPr>
        <w:pStyle w:val="ListParagraph"/>
        <w:numPr>
          <w:ilvl w:val="0"/>
          <w:numId w:val="12"/>
        </w:numPr>
        <w:rPr>
          <w:ins w:id="106" w:author="Rachelle Byars-Sargent" w:date="2017-09-23T18:44:00Z"/>
        </w:rPr>
      </w:pPr>
      <w:ins w:id="107" w:author="Rachelle Byars-Sargent" w:date="2017-09-23T18:41:00Z">
        <w:r>
          <w:t>B</w:t>
        </w:r>
      </w:ins>
      <w:ins w:id="108" w:author="Rachelle Byars-Sargent" w:date="2017-09-23T18:40:00Z">
        <w:r>
          <w:t xml:space="preserve">rowsing </w:t>
        </w:r>
      </w:ins>
      <w:ins w:id="109" w:author="Rachelle Byars-Sargent" w:date="2017-09-23T18:41:00Z">
        <w:r>
          <w:t>a Member S</w:t>
        </w:r>
      </w:ins>
      <w:ins w:id="110" w:author="Rachelle Byars-Sargent" w:date="2017-09-23T18:40:00Z">
        <w:r>
          <w:t>tation website</w:t>
        </w:r>
      </w:ins>
    </w:p>
    <w:p w:rsidR="00A45A62" w:rsidRDefault="00A45A62" w:rsidP="00CA61E2">
      <w:pPr>
        <w:pStyle w:val="ListParagraph"/>
        <w:numPr>
          <w:ilvl w:val="0"/>
          <w:numId w:val="12"/>
        </w:numPr>
        <w:rPr>
          <w:ins w:id="111" w:author="Rachelle Byars-Sargent" w:date="2017-09-23T18:40:00Z"/>
        </w:rPr>
      </w:pPr>
      <w:ins w:id="112" w:author="Rachelle Byars-Sargent" w:date="2017-09-23T18:44:00Z">
        <w:r>
          <w:t>Identifying show files</w:t>
        </w:r>
      </w:ins>
    </w:p>
    <w:p w:rsidR="00CA61E2" w:rsidRDefault="00CA61E2" w:rsidP="00CA61E2">
      <w:pPr>
        <w:pStyle w:val="ListParagraph"/>
        <w:numPr>
          <w:ilvl w:val="0"/>
          <w:numId w:val="12"/>
        </w:numPr>
        <w:rPr>
          <w:ins w:id="113" w:author="Rachelle Byars-Sargent" w:date="2017-09-23T18:40:00Z"/>
        </w:rPr>
      </w:pPr>
      <w:ins w:id="114" w:author="Rachelle Byars-Sargent" w:date="2017-09-23T18:43:00Z">
        <w:r>
          <w:t xml:space="preserve">A viewer browses </w:t>
        </w:r>
      </w:ins>
      <w:ins w:id="115" w:author="Rachelle Byars-Sargent" w:date="2017-09-23T18:40:00Z">
        <w:r>
          <w:t>OTT</w:t>
        </w:r>
      </w:ins>
      <w:ins w:id="116" w:author="Rachelle Byars-Sargent" w:date="2017-09-23T18:41:00Z">
        <w:r>
          <w:t xml:space="preserve"> </w:t>
        </w:r>
      </w:ins>
      <w:ins w:id="117" w:author="Rachelle Byars-Sargent" w:date="2017-09-23T18:43:00Z">
        <w:r>
          <w:t>listings</w:t>
        </w:r>
      </w:ins>
    </w:p>
    <w:p w:rsidR="00CA61E2" w:rsidRDefault="00CA61E2" w:rsidP="00CA61E2">
      <w:pPr>
        <w:pStyle w:val="ListParagraph"/>
        <w:numPr>
          <w:ilvl w:val="0"/>
          <w:numId w:val="12"/>
        </w:numPr>
        <w:rPr>
          <w:ins w:id="118" w:author="Rachelle Byars-Sargent" w:date="2017-09-23T18:45:00Z"/>
        </w:rPr>
      </w:pPr>
      <w:ins w:id="119" w:author="Rachelle Byars-Sargent" w:date="2017-09-23T18:43:00Z">
        <w:r>
          <w:t>A viewer browses</w:t>
        </w:r>
      </w:ins>
      <w:ins w:id="120" w:author="Rachelle Byars-Sargent" w:date="2017-09-23T18:40:00Z">
        <w:r>
          <w:t xml:space="preserve"> cable</w:t>
        </w:r>
      </w:ins>
      <w:ins w:id="121" w:author="Rachelle Byars-Sargent" w:date="2017-09-23T18:41:00Z">
        <w:r>
          <w:t xml:space="preserve"> MSO</w:t>
        </w:r>
      </w:ins>
      <w:ins w:id="122" w:author="Rachelle Byars-Sargent" w:date="2017-09-23T18:40:00Z">
        <w:r>
          <w:t xml:space="preserve"> listings</w:t>
        </w:r>
      </w:ins>
    </w:p>
    <w:p w:rsidR="00A45A62" w:rsidRDefault="00A45A62" w:rsidP="00A45A62">
      <w:pPr>
        <w:pStyle w:val="ListParagraph"/>
        <w:numPr>
          <w:ilvl w:val="0"/>
          <w:numId w:val="12"/>
        </w:numPr>
        <w:rPr>
          <w:ins w:id="123" w:author="Rachelle Byars-Sargent" w:date="2017-09-23T18:45:00Z"/>
        </w:rPr>
      </w:pPr>
      <w:ins w:id="124" w:author="Rachelle Byars-Sargent" w:date="2017-09-23T18:45:00Z">
        <w:r>
          <w:t>Planning a program lineup</w:t>
        </w:r>
      </w:ins>
    </w:p>
    <w:p w:rsidR="00A45A62" w:rsidRDefault="00A45A62" w:rsidP="00A45A62">
      <w:pPr>
        <w:pStyle w:val="ListParagraph"/>
        <w:numPr>
          <w:ilvl w:val="0"/>
          <w:numId w:val="12"/>
        </w:numPr>
        <w:rPr>
          <w:ins w:id="125" w:author="Rachelle Byars-Sargent" w:date="2017-09-23T18:45:00Z"/>
        </w:rPr>
      </w:pPr>
      <w:ins w:id="126" w:author="Rachelle Byars-Sargent" w:date="2017-09-23T18:45:00Z">
        <w:r>
          <w:t>Locating a show in traffic software</w:t>
        </w:r>
      </w:ins>
    </w:p>
    <w:p w:rsidR="00A45A62" w:rsidRDefault="00A45A62" w:rsidP="00CA61E2">
      <w:pPr>
        <w:pStyle w:val="ListParagraph"/>
        <w:numPr>
          <w:ilvl w:val="0"/>
          <w:numId w:val="12"/>
        </w:numPr>
        <w:rPr>
          <w:ins w:id="127" w:author="Rachelle Byars-Sargent" w:date="2017-09-23T18:49:00Z"/>
        </w:rPr>
      </w:pPr>
      <w:ins w:id="128" w:author="Rachelle Byars-Sargent" w:date="2017-09-23T18:46:00Z">
        <w:r>
          <w:t>A Viewer Services representative seeks to identify a show for a viewer</w:t>
        </w:r>
      </w:ins>
    </w:p>
    <w:p w:rsidR="00A45A62" w:rsidRDefault="00A45A62">
      <w:pPr>
        <w:rPr>
          <w:ins w:id="129" w:author="Rachelle Byars-Sargent" w:date="2017-09-23T18:49:00Z"/>
        </w:rPr>
        <w:pPrChange w:id="130" w:author="Rachelle Byars-Sargent" w:date="2017-09-23T18:49:00Z">
          <w:pPr>
            <w:pStyle w:val="ListParagraph"/>
            <w:numPr>
              <w:numId w:val="12"/>
            </w:numPr>
            <w:ind w:hanging="360"/>
          </w:pPr>
        </w:pPrChange>
      </w:pPr>
    </w:p>
    <w:p w:rsidR="00A45A62" w:rsidRDefault="00A45A62">
      <w:pPr>
        <w:rPr>
          <w:ins w:id="131" w:author="Rachelle Byars-Sargent" w:date="2017-09-23T18:40:00Z"/>
        </w:rPr>
        <w:pPrChange w:id="132" w:author="Rachelle Byars-Sargent" w:date="2017-09-23T18:49:00Z">
          <w:pPr>
            <w:pStyle w:val="ListParagraph"/>
            <w:numPr>
              <w:numId w:val="12"/>
            </w:numPr>
            <w:ind w:hanging="360"/>
          </w:pPr>
        </w:pPrChange>
      </w:pPr>
      <w:ins w:id="133" w:author="Rachelle Byars-Sargent" w:date="2017-09-23T18:49:00Z">
        <w:r>
          <w:t xml:space="preserve">The MAP does not support specific refinements any one initiative or project.  </w:t>
        </w:r>
      </w:ins>
      <w:ins w:id="134" w:author="Rachelle Byars-Sargent" w:date="2017-09-23T18:50:00Z">
        <w:r>
          <w:t>The creation of secondary application profiles is encouraged to extend this MAP for any one specific need.</w:t>
        </w:r>
      </w:ins>
    </w:p>
    <w:p w:rsidR="00A45A62" w:rsidRDefault="00A45A62">
      <w:pPr>
        <w:rPr>
          <w:ins w:id="135" w:author="Rachelle Byars-Sargent" w:date="2017-09-23T18:39:00Z"/>
        </w:rPr>
      </w:pPr>
    </w:p>
    <w:p w:rsidR="00D41752" w:rsidRPr="000C0CFC" w:rsidDel="00CA61E2" w:rsidRDefault="00D41752">
      <w:pPr>
        <w:rPr>
          <w:del w:id="136" w:author="Rachelle Byars-Sargent" w:date="2017-09-23T18:39:00Z"/>
        </w:rPr>
        <w:pPrChange w:id="137" w:author="Rachelle Byars-Sargent" w:date="2017-09-23T18:24:00Z">
          <w:pPr>
            <w:pStyle w:val="Heading1"/>
            <w:spacing w:line="276" w:lineRule="auto"/>
            <w:contextualSpacing w:val="0"/>
          </w:pPr>
        </w:pPrChange>
      </w:pPr>
    </w:p>
    <w:p w:rsidR="00524CA6" w:rsidRPr="00586046" w:rsidRDefault="00524CA6" w:rsidP="00524CA6">
      <w:pPr>
        <w:pStyle w:val="Heading2"/>
        <w:rPr>
          <w:ins w:id="138" w:author="Rachelle Byars-Sargent" w:date="2017-09-23T18:18:00Z"/>
        </w:rPr>
      </w:pPr>
      <w:ins w:id="139" w:author="Rachelle Byars-Sargent" w:date="2017-09-23T18:18:00Z">
        <w:r>
          <w:t>Background</w:t>
        </w:r>
      </w:ins>
    </w:p>
    <w:p w:rsidR="00524CA6" w:rsidRDefault="00524CA6" w:rsidP="000F4C28">
      <w:pPr>
        <w:spacing w:line="276" w:lineRule="auto"/>
        <w:rPr>
          <w:ins w:id="140" w:author="Rachelle Byars-Sargent" w:date="2017-09-23T18:18:00Z"/>
        </w:rPr>
      </w:pPr>
    </w:p>
    <w:p w:rsidR="00756DBA" w:rsidRDefault="00E6282C" w:rsidP="000F4C28">
      <w:pPr>
        <w:spacing w:line="276" w:lineRule="auto"/>
        <w:rPr>
          <w:ins w:id="141" w:author="Rachelle Byars-Sargent" w:date="2017-09-23T14:16:00Z"/>
        </w:rPr>
      </w:pPr>
      <w:ins w:id="142" w:author="Rachelle Byars-Sargent" w:date="2017-09-23T14:01:00Z">
        <w:r w:rsidRPr="00E6282C">
          <w:t xml:space="preserve">The emergence of </w:t>
        </w:r>
      </w:ins>
      <w:ins w:id="143" w:author="Rachelle Byars-Sargent" w:date="2017-09-23T14:05:00Z">
        <w:r>
          <w:t xml:space="preserve">digital </w:t>
        </w:r>
      </w:ins>
      <w:ins w:id="144" w:author="Rachelle Byars-Sargent" w:date="2017-09-23T14:01:00Z">
        <w:r w:rsidRPr="00E6282C">
          <w:t xml:space="preserve">has transformed every aspect </w:t>
        </w:r>
      </w:ins>
      <w:ins w:id="145" w:author="Rachelle Byars-Sargent" w:date="2017-09-23T14:07:00Z">
        <w:r>
          <w:t xml:space="preserve">of every industry.  </w:t>
        </w:r>
      </w:ins>
      <w:ins w:id="146" w:author="Rachelle Byars-Sargent" w:date="2017-09-23T14:10:00Z">
        <w:r w:rsidR="00756DBA">
          <w:t xml:space="preserve">Most notably, </w:t>
        </w:r>
      </w:ins>
      <w:ins w:id="147" w:author="Rachelle Byars-Sargent" w:date="2017-09-23T14:11:00Z">
        <w:r w:rsidR="00756DBA">
          <w:t>e</w:t>
        </w:r>
      </w:ins>
      <w:ins w:id="148" w:author="Rachelle Byars-Sargent" w:date="2017-09-23T14:07:00Z">
        <w:r w:rsidRPr="00E6282C">
          <w:t>verything we touch today turns to data</w:t>
        </w:r>
      </w:ins>
      <w:ins w:id="149" w:author="Rachelle Byars-Sargent" w:date="2017-09-23T14:08:00Z">
        <w:r>
          <w:t xml:space="preserve"> – metadata.  </w:t>
        </w:r>
      </w:ins>
      <w:ins w:id="150" w:author="Rachelle Byars-Sargent" w:date="2017-09-23T14:11:00Z">
        <w:r w:rsidR="00756DBA">
          <w:t>Even within</w:t>
        </w:r>
      </w:ins>
      <w:ins w:id="151" w:author="Rachelle Byars-Sargent" w:date="2017-09-23T14:08:00Z">
        <w:r>
          <w:t xml:space="preserve"> the </w:t>
        </w:r>
      </w:ins>
      <w:ins w:id="152" w:author="Rachelle Byars-Sargent" w:date="2017-09-23T14:06:00Z">
        <w:r>
          <w:t xml:space="preserve">Media </w:t>
        </w:r>
      </w:ins>
      <w:ins w:id="153" w:author="Rachelle Byars-Sargent" w:date="2017-09-23T14:07:00Z">
        <w:r>
          <w:t>S</w:t>
        </w:r>
      </w:ins>
      <w:ins w:id="154" w:author="Rachelle Byars-Sargent" w:date="2017-09-23T14:01:00Z">
        <w:r>
          <w:t xml:space="preserve">upply </w:t>
        </w:r>
      </w:ins>
      <w:ins w:id="155" w:author="Rachelle Byars-Sargent" w:date="2017-09-23T14:07:00Z">
        <w:r>
          <w:t>C</w:t>
        </w:r>
      </w:ins>
      <w:ins w:id="156" w:author="Rachelle Byars-Sargent" w:date="2017-09-23T14:01:00Z">
        <w:r w:rsidRPr="00E6282C">
          <w:t>hain from content creation and post-production to distribution and consumption</w:t>
        </w:r>
      </w:ins>
      <w:ins w:id="157" w:author="Rachelle Byars-Sargent" w:date="2017-09-23T14:08:00Z">
        <w:r>
          <w:t xml:space="preserve">, </w:t>
        </w:r>
      </w:ins>
      <w:ins w:id="158" w:author="Rachelle Byars-Sargent" w:date="2017-09-23T14:11:00Z">
        <w:r w:rsidR="00756DBA">
          <w:t xml:space="preserve">metadata </w:t>
        </w:r>
        <w:r w:rsidR="00756DBA" w:rsidRPr="00756DBA">
          <w:t>drive</w:t>
        </w:r>
        <w:r w:rsidR="00756DBA">
          <w:t>s</w:t>
        </w:r>
        <w:r w:rsidR="00756DBA" w:rsidRPr="00756DBA">
          <w:t xml:space="preserve"> operational efficiency</w:t>
        </w:r>
      </w:ins>
      <w:ins w:id="159" w:author="Rachelle Byars-Sargent" w:date="2017-09-23T14:07:00Z">
        <w:r>
          <w:t xml:space="preserve">.   </w:t>
        </w:r>
      </w:ins>
      <w:ins w:id="160" w:author="Rachelle Byars-Sargent" w:date="2017-09-23T14:12:00Z">
        <w:r w:rsidR="00756DBA">
          <w:t xml:space="preserve">As the </w:t>
        </w:r>
        <w:r w:rsidR="00756DBA" w:rsidRPr="00756DBA">
          <w:t xml:space="preserve">volume and velocity of </w:t>
        </w:r>
        <w:r w:rsidR="00756DBA">
          <w:t>meta</w:t>
        </w:r>
        <w:r w:rsidR="00756DBA" w:rsidRPr="00756DBA">
          <w:t xml:space="preserve">data </w:t>
        </w:r>
        <w:r w:rsidR="00756DBA">
          <w:t>incr</w:t>
        </w:r>
      </w:ins>
      <w:ins w:id="161" w:author="Rachelle Byars-Sargent" w:date="2017-09-23T14:13:00Z">
        <w:r w:rsidR="00756DBA">
          <w:t>eases</w:t>
        </w:r>
      </w:ins>
      <w:ins w:id="162" w:author="Rachelle Byars-Sargent" w:date="2017-09-23T14:12:00Z">
        <w:r w:rsidR="00756DBA">
          <w:t>, the variety is unmanageable</w:t>
        </w:r>
      </w:ins>
      <w:ins w:id="163" w:author="Rachelle Byars-Sargent" w:date="2017-09-23T14:16:00Z">
        <w:r w:rsidR="00756DBA">
          <w:t>.</w:t>
        </w:r>
      </w:ins>
      <w:ins w:id="164" w:author="Rachelle Byars-Sargent" w:date="2017-09-23T14:01:00Z">
        <w:r>
          <w:t xml:space="preserve"> </w:t>
        </w:r>
      </w:ins>
      <w:ins w:id="165" w:author="Rachelle Byars-Sargent" w:date="2017-09-23T14:14:00Z">
        <w:r w:rsidR="00756DBA">
          <w:t xml:space="preserve">  A “Master Metad</w:t>
        </w:r>
        <w:r w:rsidR="00756DBA" w:rsidRPr="00756DBA">
          <w:t>ata</w:t>
        </w:r>
        <w:r w:rsidR="00756DBA">
          <w:t xml:space="preserve"> Application Profile</w:t>
        </w:r>
        <w:r w:rsidR="00756DBA" w:rsidRPr="00756DBA">
          <w:t>”</w:t>
        </w:r>
      </w:ins>
      <w:ins w:id="166" w:author="Rachelle Byars-Sargent" w:date="2017-09-23T14:15:00Z">
        <w:r w:rsidR="00756DBA">
          <w:t xml:space="preserve"> (MAP)</w:t>
        </w:r>
      </w:ins>
      <w:ins w:id="167" w:author="Rachelle Byars-Sargent" w:date="2017-09-23T14:14:00Z">
        <w:r w:rsidR="00756DBA" w:rsidRPr="00756DBA">
          <w:t xml:space="preserve"> is the answer </w:t>
        </w:r>
      </w:ins>
      <w:ins w:id="168" w:author="Rachelle Byars-Sargent" w:date="2017-09-23T14:15:00Z">
        <w:r w:rsidR="00756DBA">
          <w:t>for enterprises</w:t>
        </w:r>
      </w:ins>
      <w:ins w:id="169" w:author="Rachelle Byars-Sargent" w:date="2017-09-23T14:14:00Z">
        <w:r w:rsidR="00756DBA" w:rsidRPr="00756DBA">
          <w:t xml:space="preserve"> </w:t>
        </w:r>
      </w:ins>
      <w:ins w:id="170" w:author="Rachelle Byars-Sargent" w:date="2017-09-23T14:15:00Z">
        <w:r w:rsidR="00756DBA">
          <w:t xml:space="preserve">that need a source of truth </w:t>
        </w:r>
      </w:ins>
      <w:ins w:id="171" w:author="Rachelle Byars-Sargent" w:date="2017-09-23T14:14:00Z">
        <w:r w:rsidR="00756DBA" w:rsidRPr="00756DBA">
          <w:t>among “silos” of data</w:t>
        </w:r>
      </w:ins>
      <w:ins w:id="172" w:author="Rachelle Byars-Sargent" w:date="2017-09-23T14:15:00Z">
        <w:r w:rsidR="00756DBA">
          <w:t xml:space="preserve">.  </w:t>
        </w:r>
      </w:ins>
    </w:p>
    <w:p w:rsidR="00756DBA" w:rsidRDefault="00756DBA" w:rsidP="000F4C28">
      <w:pPr>
        <w:spacing w:line="276" w:lineRule="auto"/>
        <w:rPr>
          <w:ins w:id="173" w:author="Rachelle Byars-Sargent" w:date="2017-09-23T14:16:00Z"/>
        </w:rPr>
      </w:pPr>
    </w:p>
    <w:p w:rsidR="00756DBA" w:rsidRDefault="00D44D40" w:rsidP="000F4C28">
      <w:pPr>
        <w:spacing w:line="276" w:lineRule="auto"/>
        <w:rPr>
          <w:ins w:id="174" w:author="Rachelle Byars-Sargent" w:date="2017-09-23T14:16:00Z"/>
        </w:rPr>
      </w:pPr>
      <w:ins w:id="175" w:author="Rachelle Byars-Sargent" w:date="2017-09-23T15:36:00Z">
        <w:r>
          <w:t>A Master MAP</w:t>
        </w:r>
      </w:ins>
      <w:ins w:id="176" w:author="Rachelle Byars-Sargent" w:date="2017-09-23T14:16:00Z">
        <w:r w:rsidR="00756DBA">
          <w:t xml:space="preserve"> </w:t>
        </w:r>
      </w:ins>
      <w:ins w:id="177" w:author="Rachelle Byars-Sargent" w:date="2017-09-23T14:14:00Z">
        <w:r w:rsidR="00756DBA" w:rsidRPr="00756DBA">
          <w:t>provides organizations with</w:t>
        </w:r>
        <w:r w:rsidR="00793C3F">
          <w:t xml:space="preserve"> “common language</w:t>
        </w:r>
        <w:r w:rsidR="00756DBA" w:rsidRPr="00756DBA">
          <w:t>”</w:t>
        </w:r>
      </w:ins>
      <w:ins w:id="178" w:author="Rachelle Byars-Sargent" w:date="2017-09-23T14:27:00Z">
        <w:r w:rsidR="00793C3F">
          <w:t xml:space="preserve"> to improve interoperability.</w:t>
        </w:r>
      </w:ins>
    </w:p>
    <w:p w:rsidR="00756DBA" w:rsidRDefault="00756DBA" w:rsidP="000F4C28">
      <w:pPr>
        <w:spacing w:line="276" w:lineRule="auto"/>
        <w:rPr>
          <w:ins w:id="179" w:author="Rachelle Byars-Sargent" w:date="2017-09-23T14:16:00Z"/>
        </w:rPr>
      </w:pPr>
    </w:p>
    <w:p w:rsidR="00793C3F" w:rsidRDefault="00756DBA" w:rsidP="000F4C28">
      <w:pPr>
        <w:spacing w:line="276" w:lineRule="auto"/>
        <w:rPr>
          <w:ins w:id="180" w:author="Rachelle Byars-Sargent" w:date="2017-09-23T14:21:00Z"/>
        </w:rPr>
      </w:pPr>
      <w:ins w:id="181" w:author="Rachelle Byars-Sargent" w:date="2017-09-23T14:19:00Z">
        <w:r>
          <w:t xml:space="preserve">ABI Research </w:t>
        </w:r>
      </w:ins>
      <w:ins w:id="182" w:author="Rachelle Byars-Sargent" w:date="2017-09-23T14:20:00Z">
        <w:r w:rsidR="00793C3F">
          <w:t>published the study “</w:t>
        </w:r>
        <w:r w:rsidR="00793C3F" w:rsidRPr="00793C3F">
          <w:t>TV AND MOVIE METADATA AND CONTENT DISCOVERY FOR PAY TV AND OTT</w:t>
        </w:r>
        <w:r w:rsidR="00793C3F">
          <w:t xml:space="preserve">”.    </w:t>
        </w:r>
      </w:ins>
    </w:p>
    <w:p w:rsidR="00793C3F" w:rsidRDefault="00793C3F">
      <w:pPr>
        <w:pStyle w:val="Quote"/>
        <w:ind w:left="720"/>
        <w:rPr>
          <w:ins w:id="183" w:author="Rachelle Byars-Sargent" w:date="2017-09-23T14:24:00Z"/>
        </w:rPr>
        <w:pPrChange w:id="184" w:author="Rachelle Byars-Sargent" w:date="2017-09-23T14:22:00Z">
          <w:pPr>
            <w:spacing w:line="276" w:lineRule="auto"/>
          </w:pPr>
        </w:pPrChange>
      </w:pPr>
      <w:ins w:id="185" w:author="Rachelle Byars-Sargent" w:date="2017-09-23T14:22:00Z">
        <w:r w:rsidRPr="00793C3F">
          <w:t xml:space="preserve">Historically, metadata generation has been a professional services market in which the </w:t>
        </w:r>
        <w:proofErr w:type="spellStart"/>
        <w:r w:rsidRPr="00793C3F">
          <w:t>broadcaster</w:t>
        </w:r>
        <w:proofErr w:type="spellEnd"/>
        <w:r w:rsidRPr="00793C3F">
          <w:t xml:space="preserve"> or cable programmer pays a metadata company to author metadata based on their programming.</w:t>
        </w:r>
      </w:ins>
    </w:p>
    <w:p w:rsidR="00793C3F" w:rsidRDefault="00793C3F">
      <w:pPr>
        <w:rPr>
          <w:ins w:id="186" w:author="Rachelle Byars-Sargent" w:date="2017-09-23T14:24:00Z"/>
        </w:rPr>
        <w:pPrChange w:id="187" w:author="Rachelle Byars-Sargent" w:date="2017-09-23T14:24:00Z">
          <w:pPr>
            <w:spacing w:line="276" w:lineRule="auto"/>
          </w:pPr>
        </w:pPrChange>
      </w:pPr>
    </w:p>
    <w:p w:rsidR="00793C3F" w:rsidRDefault="00793C3F">
      <w:pPr>
        <w:pStyle w:val="Quote"/>
        <w:ind w:left="720"/>
        <w:rPr>
          <w:ins w:id="188" w:author="Rachelle Byars-Sargent" w:date="2017-09-23T14:26:00Z"/>
        </w:rPr>
        <w:pPrChange w:id="189" w:author="Rachelle Byars-Sargent" w:date="2017-09-23T14:24:00Z">
          <w:pPr>
            <w:spacing w:line="276" w:lineRule="auto"/>
          </w:pPr>
        </w:pPrChange>
      </w:pPr>
      <w:ins w:id="190" w:author="Rachelle Byars-Sargent" w:date="2017-09-23T14:24:00Z">
        <w:r>
          <w:lastRenderedPageBreak/>
          <w:t>Internationalization of content</w:t>
        </w:r>
        <w:proofErr w:type="gramStart"/>
        <w:r>
          <w:t>…[</w:t>
        </w:r>
        <w:proofErr w:type="gramEnd"/>
        <w:r>
          <w:t xml:space="preserve">and] </w:t>
        </w:r>
      </w:ins>
      <w:ins w:id="191" w:author="Rachelle Byars-Sargent" w:date="2017-09-23T14:25:00Z">
        <w:r>
          <w:t>s</w:t>
        </w:r>
      </w:ins>
      <w:ins w:id="192" w:author="Rachelle Byars-Sargent" w:date="2017-09-23T14:24:00Z">
        <w:r w:rsidRPr="00793C3F">
          <w:t>ignificant changes in the distribution chain of content, in which the same content is syndicated across more services over its lifecycle, coupled with large catalogs of content that attract significant amounts of attention, has meant that the commonality of metadata requirements within larger markets is increasing.</w:t>
        </w:r>
      </w:ins>
    </w:p>
    <w:p w:rsidR="00793C3F" w:rsidRDefault="00793C3F">
      <w:pPr>
        <w:rPr>
          <w:ins w:id="193" w:author="Rachelle Byars-Sargent" w:date="2017-09-23T14:26:00Z"/>
        </w:rPr>
        <w:pPrChange w:id="194" w:author="Rachelle Byars-Sargent" w:date="2017-09-23T14:26:00Z">
          <w:pPr>
            <w:spacing w:line="276" w:lineRule="auto"/>
          </w:pPr>
        </w:pPrChange>
      </w:pPr>
    </w:p>
    <w:p w:rsidR="00793C3F" w:rsidRPr="00793C3F" w:rsidRDefault="00BE4F97">
      <w:pPr>
        <w:pStyle w:val="Quote"/>
        <w:ind w:left="720"/>
        <w:rPr>
          <w:ins w:id="195" w:author="Rachelle Byars-Sargent" w:date="2017-09-23T14:21:00Z"/>
        </w:rPr>
        <w:pPrChange w:id="196" w:author="Rachelle Byars-Sargent" w:date="2017-09-23T14:26:00Z">
          <w:pPr>
            <w:spacing w:line="276" w:lineRule="auto"/>
          </w:pPr>
        </w:pPrChange>
      </w:pPr>
      <w:ins w:id="197" w:author="Rachelle Byars-Sargent" w:date="2017-09-23T14:32:00Z">
        <w:r w:rsidRPr="00BE4F97">
          <w:t>Online services have brought much richer visual user interfaces (UIs) to the consumer’s screens.</w:t>
        </w:r>
        <w:r>
          <w:t xml:space="preserve">  </w:t>
        </w:r>
      </w:ins>
      <w:ins w:id="198" w:author="Rachelle Byars-Sargent" w:date="2017-09-23T14:33:00Z">
        <w:r>
          <w:t>[</w:t>
        </w:r>
      </w:ins>
      <w:ins w:id="199" w:author="Rachelle Byars-Sargent" w:date="2017-09-23T14:32:00Z">
        <w:r>
          <w:t xml:space="preserve">This has prompted] </w:t>
        </w:r>
      </w:ins>
      <w:ins w:id="200" w:author="Rachelle Byars-Sargent" w:date="2017-09-23T14:33:00Z">
        <w:r>
          <w:t>m</w:t>
        </w:r>
      </w:ins>
      <w:ins w:id="201" w:author="Rachelle Byars-Sargent" w:date="2017-09-23T14:27:00Z">
        <w:r w:rsidR="00793C3F" w:rsidRPr="00793C3F">
          <w:t xml:space="preserve">any video services today </w:t>
        </w:r>
      </w:ins>
      <w:ins w:id="202" w:author="Rachelle Byars-Sargent" w:date="2017-09-23T14:33:00Z">
        <w:r>
          <w:t>[</w:t>
        </w:r>
        <w:r w:rsidR="00157D48">
          <w:t>to re</w:t>
        </w:r>
        <w:r>
          <w:t>ly]</w:t>
        </w:r>
      </w:ins>
      <w:ins w:id="203" w:author="Rachelle Byars-Sargent" w:date="2017-09-23T14:27:00Z">
        <w:r w:rsidR="00793C3F" w:rsidRPr="00793C3F">
          <w:t xml:space="preserve"> on multiple sources of metadata.</w:t>
        </w:r>
      </w:ins>
      <w:ins w:id="204" w:author="Rachelle Byars-Sargent" w:date="2017-09-23T14:29:00Z">
        <w:r w:rsidR="00793C3F" w:rsidRPr="00793C3F">
          <w:t xml:space="preserve"> </w:t>
        </w:r>
      </w:ins>
    </w:p>
    <w:p w:rsidR="00793C3F" w:rsidRDefault="00793C3F" w:rsidP="000F4C28">
      <w:pPr>
        <w:spacing w:line="276" w:lineRule="auto"/>
        <w:rPr>
          <w:ins w:id="205" w:author="Rachelle Byars-Sargent" w:date="2017-09-23T14:21:00Z"/>
        </w:rPr>
      </w:pPr>
    </w:p>
    <w:p w:rsidR="007E6E7B" w:rsidRPr="000C0CFC" w:rsidRDefault="007E6E7B">
      <w:pPr>
        <w:pStyle w:val="Heading2"/>
        <w:rPr>
          <w:ins w:id="206" w:author="Rachelle Byars-Sargent" w:date="2017-09-23T16:49:00Z"/>
        </w:rPr>
        <w:pPrChange w:id="207" w:author="Rachelle Byars-Sargent" w:date="2017-09-23T16:50:00Z">
          <w:pPr>
            <w:spacing w:line="276" w:lineRule="auto"/>
          </w:pPr>
        </w:pPrChange>
      </w:pPr>
      <w:ins w:id="208" w:author="Rachelle Byars-Sargent" w:date="2017-09-23T16:49:00Z">
        <w:r>
          <w:t>Purpose</w:t>
        </w:r>
      </w:ins>
    </w:p>
    <w:p w:rsidR="000D6529" w:rsidRDefault="000F4C28" w:rsidP="000F4C28">
      <w:pPr>
        <w:spacing w:line="276" w:lineRule="auto"/>
        <w:rPr>
          <w:ins w:id="209" w:author="Rachelle Byars-Sargent" w:date="2017-09-23T14:43:00Z"/>
        </w:rPr>
      </w:pPr>
      <w:r>
        <w:t xml:space="preserve">Public Broadcasting Service (PBS) acts as the </w:t>
      </w:r>
      <w:del w:id="210" w:author="Rachelle Byars-Sargent" w:date="2017-09-23T14:38:00Z">
        <w:r w:rsidDel="00BE4F97">
          <w:delText xml:space="preserve">caretaker of the Interconnection System (IXS) and the </w:delText>
        </w:r>
      </w:del>
      <w:r>
        <w:t>main distributor of content</w:t>
      </w:r>
      <w:ins w:id="211" w:author="Rachelle Byars-Sargent" w:date="2017-09-23T14:38:00Z">
        <w:r w:rsidR="00BE4F97">
          <w:t xml:space="preserve"> </w:t>
        </w:r>
      </w:ins>
      <w:ins w:id="212" w:author="Rachelle Byars-Sargent" w:date="2017-09-23T14:39:00Z">
        <w:r w:rsidR="00BE4F97">
          <w:t>on behalf of</w:t>
        </w:r>
      </w:ins>
      <w:ins w:id="213" w:author="Rachelle Byars-Sargent" w:date="2017-09-23T14:38:00Z">
        <w:r w:rsidR="00BE4F97">
          <w:t xml:space="preserve"> the Corporation of Public Broadcasting</w:t>
        </w:r>
      </w:ins>
      <w:r>
        <w:t xml:space="preserve">. </w:t>
      </w:r>
      <w:del w:id="214" w:author="Rachelle Byars-Sargent" w:date="2017-09-23T14:41:00Z">
        <w:r w:rsidDel="000D6529">
          <w:delText>For the next evolution of the IXS, PBS has implemented a</w:delText>
        </w:r>
      </w:del>
      <w:ins w:id="215" w:author="Rachelle Byars-Sargent" w:date="2017-09-23T14:41:00Z">
        <w:r w:rsidR="000D6529">
          <w:t xml:space="preserve">To improve </w:t>
        </w:r>
      </w:ins>
      <w:ins w:id="216" w:author="Rachelle Byars-Sargent" w:date="2017-09-23T14:42:00Z">
        <w:r w:rsidR="000D6529">
          <w:t>interoperability</w:t>
        </w:r>
      </w:ins>
      <w:ins w:id="217" w:author="Rachelle Byars-Sargent" w:date="2017-09-23T14:41:00Z">
        <w:r w:rsidR="000D6529">
          <w:t xml:space="preserve"> </w:t>
        </w:r>
      </w:ins>
      <w:ins w:id="218" w:author="Rachelle Byars-Sargent" w:date="2017-09-23T14:42:00Z">
        <w:r w:rsidR="000D6529">
          <w:t>across</w:t>
        </w:r>
      </w:ins>
      <w:ins w:id="219" w:author="Rachelle Byars-Sargent" w:date="2017-09-23T14:41:00Z">
        <w:r w:rsidR="000D6529">
          <w:t xml:space="preserve"> Public Broadcasting</w:t>
        </w:r>
      </w:ins>
      <w:ins w:id="220" w:author="Rachelle Byars-Sargent" w:date="2017-09-23T14:42:00Z">
        <w:r w:rsidR="000D6529">
          <w:t xml:space="preserve"> and improve accessibility to our content</w:t>
        </w:r>
      </w:ins>
      <w:ins w:id="221" w:author="Rachelle Byars-Sargent" w:date="2017-09-23T14:41:00Z">
        <w:r w:rsidR="000D6529">
          <w:t xml:space="preserve">, </w:t>
        </w:r>
      </w:ins>
      <w:ins w:id="222" w:author="Rachelle Byars-Sargent" w:date="2017-09-23T14:42:00Z">
        <w:r w:rsidR="000D6529">
          <w:t>this</w:t>
        </w:r>
      </w:ins>
      <w:ins w:id="223" w:author="Rachelle Byars-Sargent" w:date="2017-09-23T14:41:00Z">
        <w:r w:rsidR="000D6529">
          <w:t xml:space="preserve"> </w:t>
        </w:r>
      </w:ins>
      <w:ins w:id="224" w:author="Rachelle Byars-Sargent" w:date="2017-09-23T14:43:00Z">
        <w:r w:rsidR="000D6529">
          <w:t xml:space="preserve">document serves as a Public </w:t>
        </w:r>
      </w:ins>
      <w:ins w:id="225" w:author="Rachelle Byars-Sargent" w:date="2017-09-23T17:59:00Z">
        <w:r w:rsidR="00FF519C">
          <w:t>Media</w:t>
        </w:r>
      </w:ins>
      <w:ins w:id="226" w:author="Rachelle Byars-Sargent" w:date="2017-09-23T14:43:00Z">
        <w:r w:rsidR="000D6529">
          <w:t xml:space="preserve"> </w:t>
        </w:r>
      </w:ins>
      <w:ins w:id="227" w:author="Rachelle Byars-Sargent" w:date="2017-09-23T14:41:00Z">
        <w:r w:rsidR="000D6529">
          <w:t>Metadata Application Profile</w:t>
        </w:r>
      </w:ins>
      <w:ins w:id="228" w:author="Rachelle Byars-Sargent" w:date="2017-09-23T14:44:00Z">
        <w:r w:rsidR="000D6529">
          <w:t xml:space="preserve"> (MAP)</w:t>
        </w:r>
      </w:ins>
      <w:ins w:id="229" w:author="Rachelle Byars-Sargent" w:date="2017-09-23T14:43:00Z">
        <w:r w:rsidR="000D6529">
          <w:t xml:space="preserve">.  </w:t>
        </w:r>
      </w:ins>
    </w:p>
    <w:p w:rsidR="000D6529" w:rsidRDefault="000D6529" w:rsidP="000F4C28">
      <w:pPr>
        <w:spacing w:line="276" w:lineRule="auto"/>
        <w:rPr>
          <w:ins w:id="230" w:author="Rachelle Byars-Sargent" w:date="2017-09-23T14:43:00Z"/>
        </w:rPr>
      </w:pPr>
    </w:p>
    <w:p w:rsidR="0090235A" w:rsidRDefault="000D6529" w:rsidP="000D6529">
      <w:pPr>
        <w:spacing w:line="276" w:lineRule="auto"/>
        <w:rPr>
          <w:ins w:id="231" w:author="Rachelle Byars-Sargent" w:date="2017-09-23T15:09:00Z"/>
        </w:rPr>
      </w:pPr>
      <w:ins w:id="232" w:author="Rachelle Byars-Sargent" w:date="2017-09-23T14:43:00Z">
        <w:r>
          <w:t xml:space="preserve">When enterprises embark </w:t>
        </w:r>
      </w:ins>
      <w:ins w:id="233" w:author="Rachelle Byars-Sargent" w:date="2017-09-23T14:44:00Z">
        <w:r>
          <w:t>to standardize</w:t>
        </w:r>
      </w:ins>
      <w:ins w:id="234" w:author="Rachelle Byars-Sargent" w:date="2017-09-23T14:43:00Z">
        <w:r>
          <w:t xml:space="preserve"> a MAP</w:t>
        </w:r>
      </w:ins>
      <w:ins w:id="235" w:author="Rachelle Byars-Sargent" w:date="2017-09-23T14:44:00Z">
        <w:r>
          <w:t>, t</w:t>
        </w:r>
      </w:ins>
      <w:ins w:id="236" w:author="Rachelle Byars-Sargent" w:date="2017-09-23T14:43:00Z">
        <w:r>
          <w:t xml:space="preserve">he International Standards Organization (ISO) </w:t>
        </w:r>
      </w:ins>
      <w:ins w:id="237" w:author="Rachelle Byars-Sargent" w:date="2017-09-23T14:46:00Z">
        <w:r>
          <w:t>advises</w:t>
        </w:r>
      </w:ins>
      <w:ins w:id="238" w:author="Rachelle Byars-Sargent" w:date="2017-09-23T14:43:00Z">
        <w:r>
          <w:t xml:space="preserve"> a</w:t>
        </w:r>
      </w:ins>
      <w:ins w:id="239" w:author="Rachelle Byars-Sargent" w:date="2017-09-23T14:45:00Z">
        <w:r>
          <w:t>dopti</w:t>
        </w:r>
      </w:ins>
      <w:ins w:id="240" w:author="Rachelle Byars-Sargent" w:date="2017-09-23T14:46:00Z">
        <w:r>
          <w:t>on of</w:t>
        </w:r>
      </w:ins>
      <w:ins w:id="241" w:author="Rachelle Byars-Sargent" w:date="2017-09-23T15:20:00Z">
        <w:r w:rsidR="003C6603">
          <w:t xml:space="preserve"> existing standards and schema to improve interoperability and to reduce unnecessary variation across an industry.</w:t>
        </w:r>
      </w:ins>
    </w:p>
    <w:p w:rsidR="0090235A" w:rsidRDefault="0090235A">
      <w:pPr>
        <w:pStyle w:val="ListParagraph"/>
        <w:numPr>
          <w:ilvl w:val="0"/>
          <w:numId w:val="5"/>
        </w:numPr>
        <w:spacing w:line="276" w:lineRule="auto"/>
        <w:rPr>
          <w:ins w:id="242" w:author="Rachelle Byars-Sargent" w:date="2017-09-23T15:09:00Z"/>
        </w:rPr>
        <w:pPrChange w:id="243" w:author="Rachelle Byars-Sargent" w:date="2017-09-23T15:10:00Z">
          <w:pPr>
            <w:spacing w:line="276" w:lineRule="auto"/>
          </w:pPr>
        </w:pPrChange>
      </w:pPr>
      <w:ins w:id="244" w:author="Rachelle Byars-Sargent" w:date="2017-09-23T15:09:00Z">
        <w:r w:rsidRPr="0090235A">
          <w:rPr>
            <w:b/>
            <w:rPrChange w:id="245" w:author="Rachelle Byars-Sargent" w:date="2017-09-23T15:10:00Z">
              <w:rPr/>
            </w:rPrChange>
          </w:rPr>
          <w:t>A</w:t>
        </w:r>
      </w:ins>
      <w:ins w:id="246" w:author="Rachelle Byars-Sargent" w:date="2017-09-23T15:20:00Z">
        <w:r w:rsidR="003C6603">
          <w:rPr>
            <w:b/>
          </w:rPr>
          <w:t xml:space="preserve"> </w:t>
        </w:r>
      </w:ins>
      <w:ins w:id="247" w:author="Rachelle Byars-Sargent" w:date="2017-09-23T15:25:00Z">
        <w:r w:rsidR="003C6603">
          <w:rPr>
            <w:b/>
          </w:rPr>
          <w:t xml:space="preserve">Data Model </w:t>
        </w:r>
      </w:ins>
      <w:ins w:id="248" w:author="Rachelle Byars-Sargent" w:date="2017-09-23T15:20:00Z">
        <w:r w:rsidR="003C6603">
          <w:rPr>
            <w:b/>
          </w:rPr>
          <w:t>S</w:t>
        </w:r>
      </w:ins>
      <w:ins w:id="249" w:author="Rachelle Byars-Sargent" w:date="2017-09-23T14:45:00Z">
        <w:r w:rsidR="000D6529" w:rsidRPr="0090235A">
          <w:rPr>
            <w:b/>
            <w:rPrChange w:id="250" w:author="Rachelle Byars-Sargent" w:date="2017-09-23T15:10:00Z">
              <w:rPr/>
            </w:rPrChange>
          </w:rPr>
          <w:t>tandard</w:t>
        </w:r>
      </w:ins>
      <w:ins w:id="251" w:author="Rachelle Byars-Sargent" w:date="2017-09-23T15:18:00Z">
        <w:r w:rsidR="003C6603">
          <w:t>. A</w:t>
        </w:r>
      </w:ins>
      <w:ins w:id="252" w:author="Rachelle Byars-Sargent" w:date="2017-09-23T15:09:00Z">
        <w:r>
          <w:t xml:space="preserve">n abstract </w:t>
        </w:r>
      </w:ins>
      <w:ins w:id="253" w:author="Rachelle Byars-Sargent" w:date="2017-09-23T15:10:00Z">
        <w:r>
          <w:t xml:space="preserve">illustration of how </w:t>
        </w:r>
        <w:r w:rsidRPr="000D6529">
          <w:t xml:space="preserve">elements of data </w:t>
        </w:r>
        <w:r>
          <w:t xml:space="preserve">are organized </w:t>
        </w:r>
        <w:r w:rsidRPr="000D6529">
          <w:t>and standardizes how they relate to one another</w:t>
        </w:r>
      </w:ins>
      <w:ins w:id="254" w:author="Rachelle Byars-Sargent" w:date="2017-09-23T15:09:00Z">
        <w:r>
          <w:t>;</w:t>
        </w:r>
      </w:ins>
      <w:ins w:id="255" w:author="Rachelle Byars-Sargent" w:date="2017-09-23T14:46:00Z">
        <w:r w:rsidR="000D6529">
          <w:t xml:space="preserve"> and</w:t>
        </w:r>
      </w:ins>
      <w:ins w:id="256" w:author="Rachelle Byars-Sargent" w:date="2017-09-23T15:09:00Z">
        <w:r>
          <w:t>,</w:t>
        </w:r>
      </w:ins>
    </w:p>
    <w:p w:rsidR="0090235A" w:rsidRDefault="003C6603">
      <w:pPr>
        <w:pStyle w:val="ListParagraph"/>
        <w:numPr>
          <w:ilvl w:val="0"/>
          <w:numId w:val="5"/>
        </w:numPr>
        <w:spacing w:line="276" w:lineRule="auto"/>
        <w:rPr>
          <w:ins w:id="257" w:author="Rachelle Byars-Sargent" w:date="2017-09-23T15:11:00Z"/>
        </w:rPr>
        <w:pPrChange w:id="258" w:author="Rachelle Byars-Sargent" w:date="2017-09-23T15:10:00Z">
          <w:pPr>
            <w:spacing w:line="276" w:lineRule="auto"/>
          </w:pPr>
        </w:pPrChange>
      </w:pPr>
      <w:ins w:id="259" w:author="Rachelle Byars-Sargent" w:date="2017-09-23T15:21:00Z">
        <w:r>
          <w:rPr>
            <w:b/>
          </w:rPr>
          <w:t xml:space="preserve">A </w:t>
        </w:r>
      </w:ins>
      <w:ins w:id="260" w:author="Rachelle Byars-Sargent" w:date="2017-09-23T14:46:00Z">
        <w:r w:rsidR="000D6529" w:rsidRPr="003C6603">
          <w:rPr>
            <w:b/>
            <w:rPrChange w:id="261" w:author="Rachelle Byars-Sargent" w:date="2017-09-23T15:18:00Z">
              <w:rPr/>
            </w:rPrChange>
          </w:rPr>
          <w:t>Schema</w:t>
        </w:r>
      </w:ins>
      <w:ins w:id="262" w:author="Rachelle Byars-Sargent" w:date="2017-09-23T14:47:00Z">
        <w:r w:rsidR="000D6529" w:rsidRPr="003C6603">
          <w:rPr>
            <w:b/>
            <w:rPrChange w:id="263" w:author="Rachelle Byars-Sargent" w:date="2017-09-23T15:18:00Z">
              <w:rPr/>
            </w:rPrChange>
          </w:rPr>
          <w:t>(s)</w:t>
        </w:r>
      </w:ins>
      <w:ins w:id="264" w:author="Rachelle Byars-Sargent" w:date="2017-09-23T15:19:00Z">
        <w:r>
          <w:rPr>
            <w:b/>
          </w:rPr>
          <w:t>.</w:t>
        </w:r>
      </w:ins>
      <w:ins w:id="265" w:author="Rachelle Byars-Sargent" w:date="2017-09-23T15:09:00Z">
        <w:r>
          <w:t xml:space="preserve"> </w:t>
        </w:r>
      </w:ins>
      <w:ins w:id="266" w:author="Rachelle Byars-Sargent" w:date="2017-09-23T15:17:00Z">
        <w:r>
          <w:t xml:space="preserve">A framework that documents each field’s </w:t>
        </w:r>
        <w:r w:rsidRPr="003C6603">
          <w:t>obligations</w:t>
        </w:r>
        <w:r>
          <w:t>,</w:t>
        </w:r>
        <w:r w:rsidRPr="003C6603">
          <w:t xml:space="preserve"> constraints</w:t>
        </w:r>
        <w:r>
          <w:t>, taxonomies (controlled vocabulary</w:t>
        </w:r>
      </w:ins>
      <w:ins w:id="267" w:author="Rachelle Byars-Sargent" w:date="2017-09-23T15:09:00Z">
        <w:r w:rsidR="0090235A">
          <w:t>)</w:t>
        </w:r>
      </w:ins>
      <w:ins w:id="268" w:author="Rachelle Byars-Sargent" w:date="2017-09-23T14:47:00Z">
        <w:r>
          <w:t xml:space="preserve"> a</w:t>
        </w:r>
      </w:ins>
      <w:ins w:id="269" w:author="Rachelle Byars-Sargent" w:date="2017-09-23T15:18:00Z">
        <w:r>
          <w:t>nd relationships.</w:t>
        </w:r>
      </w:ins>
      <w:ins w:id="270" w:author="Rachelle Byars-Sargent" w:date="2017-09-23T14:43:00Z">
        <w:r w:rsidR="000D6529">
          <w:t xml:space="preserve">  </w:t>
        </w:r>
      </w:ins>
    </w:p>
    <w:p w:rsidR="000D6529" w:rsidRDefault="000D6529" w:rsidP="000D6529">
      <w:pPr>
        <w:spacing w:line="276" w:lineRule="auto"/>
        <w:rPr>
          <w:ins w:id="271" w:author="Rachelle Byars-Sargent" w:date="2017-09-23T18:52:00Z"/>
        </w:rPr>
      </w:pPr>
    </w:p>
    <w:p w:rsidR="00A45A62" w:rsidRDefault="00A45A62">
      <w:pPr>
        <w:pStyle w:val="Heading2"/>
        <w:rPr>
          <w:ins w:id="272" w:author="Rachelle Byars-Sargent" w:date="2017-09-23T14:47:00Z"/>
        </w:rPr>
        <w:pPrChange w:id="273" w:author="Rachelle Byars-Sargent" w:date="2017-09-23T18:52:00Z">
          <w:pPr>
            <w:spacing w:line="276" w:lineRule="auto"/>
          </w:pPr>
        </w:pPrChange>
      </w:pPr>
      <w:ins w:id="274" w:author="Rachelle Byars-Sargent" w:date="2017-09-23T18:52:00Z">
        <w:r>
          <w:t>Selected Metadata Standard and Schemas</w:t>
        </w:r>
      </w:ins>
    </w:p>
    <w:p w:rsidR="003C6603" w:rsidRPr="007B0283" w:rsidRDefault="003C6603">
      <w:pPr>
        <w:rPr>
          <w:ins w:id="275" w:author="Rachelle Byars-Sargent" w:date="2017-09-23T15:23:00Z"/>
          <w:b/>
          <w:rPrChange w:id="276" w:author="Rachelle Byars-Sargent" w:date="2017-09-23T15:56:00Z">
            <w:rPr>
              <w:ins w:id="277" w:author="Rachelle Byars-Sargent" w:date="2017-09-23T15:23:00Z"/>
            </w:rPr>
          </w:rPrChange>
        </w:rPr>
        <w:pPrChange w:id="278" w:author="Rachelle Byars-Sargent" w:date="2017-09-23T15:21:00Z">
          <w:pPr>
            <w:spacing w:line="276" w:lineRule="auto"/>
          </w:pPr>
        </w:pPrChange>
      </w:pPr>
      <w:ins w:id="279" w:author="Rachelle Byars-Sargent" w:date="2017-09-23T15:24:00Z">
        <w:r w:rsidRPr="007B0283">
          <w:rPr>
            <w:b/>
            <w:rPrChange w:id="280" w:author="Rachelle Byars-Sargent" w:date="2017-09-23T15:56:00Z">
              <w:rPr/>
            </w:rPrChange>
          </w:rPr>
          <w:t xml:space="preserve">The </w:t>
        </w:r>
      </w:ins>
      <w:ins w:id="281" w:author="Rachelle Byars-Sargent" w:date="2017-09-23T14:47:00Z">
        <w:r w:rsidR="000D6529" w:rsidRPr="007B0283">
          <w:rPr>
            <w:b/>
            <w:rPrChange w:id="282" w:author="Rachelle Byars-Sargent" w:date="2017-09-23T15:56:00Z">
              <w:rPr/>
            </w:rPrChange>
          </w:rPr>
          <w:t xml:space="preserve">Public </w:t>
        </w:r>
      </w:ins>
      <w:ins w:id="283" w:author="Rachelle Byars-Sargent" w:date="2017-09-23T17:59:00Z">
        <w:r w:rsidR="00FF519C">
          <w:rPr>
            <w:b/>
          </w:rPr>
          <w:t>Media</w:t>
        </w:r>
      </w:ins>
      <w:ins w:id="284" w:author="Rachelle Byars-Sargent" w:date="2017-09-23T14:47:00Z">
        <w:r w:rsidR="000D6529" w:rsidRPr="007B0283">
          <w:rPr>
            <w:b/>
            <w:rPrChange w:id="285" w:author="Rachelle Byars-Sargent" w:date="2017-09-23T15:56:00Z">
              <w:rPr/>
            </w:rPrChange>
          </w:rPr>
          <w:t xml:space="preserve"> MAP adopted the</w:t>
        </w:r>
      </w:ins>
      <w:del w:id="286" w:author="Rachelle Byars-Sargent" w:date="2017-09-23T14:47:00Z">
        <w:r w:rsidR="000F4C28" w:rsidRPr="007B0283" w:rsidDel="000D6529">
          <w:rPr>
            <w:b/>
            <w:rPrChange w:id="287" w:author="Rachelle Byars-Sargent" w:date="2017-09-23T15:56:00Z">
              <w:rPr/>
            </w:rPrChange>
          </w:rPr>
          <w:delText xml:space="preserve"> metadata model based on the</w:delText>
        </w:r>
      </w:del>
      <w:r w:rsidR="000F4C28" w:rsidRPr="007B0283">
        <w:rPr>
          <w:b/>
          <w:rPrChange w:id="288" w:author="Rachelle Byars-Sargent" w:date="2017-09-23T15:56:00Z">
            <w:rPr/>
          </w:rPrChange>
        </w:rPr>
        <w:t xml:space="preserve"> Entertainment Identifier Registry (EIDR)</w:t>
      </w:r>
      <w:ins w:id="289" w:author="Rachelle Byars-Sargent" w:date="2017-09-23T14:48:00Z">
        <w:r w:rsidR="000D6529" w:rsidRPr="007B0283">
          <w:rPr>
            <w:b/>
            <w:rPrChange w:id="290" w:author="Rachelle Byars-Sargent" w:date="2017-09-23T15:56:00Z">
              <w:rPr/>
            </w:rPrChange>
          </w:rPr>
          <w:t xml:space="preserve"> data model standard</w:t>
        </w:r>
      </w:ins>
      <w:r w:rsidR="000F4C28" w:rsidRPr="007B0283">
        <w:rPr>
          <w:b/>
          <w:rPrChange w:id="291" w:author="Rachelle Byars-Sargent" w:date="2017-09-23T15:56:00Z">
            <w:rPr/>
          </w:rPrChange>
        </w:rPr>
        <w:t xml:space="preserve">. </w:t>
      </w:r>
      <w:ins w:id="292" w:author="Rachelle Byars-Sargent" w:date="2017-09-23T14:53:00Z">
        <w:r w:rsidR="00157D48" w:rsidRPr="007B0283">
          <w:rPr>
            <w:b/>
            <w:rPrChange w:id="293" w:author="Rachelle Byars-Sargent" w:date="2017-09-23T15:56:00Z">
              <w:rPr/>
            </w:rPrChange>
          </w:rPr>
          <w:t xml:space="preserve">  </w:t>
        </w:r>
      </w:ins>
    </w:p>
    <w:p w:rsidR="003C6603" w:rsidRDefault="003C6603">
      <w:pPr>
        <w:rPr>
          <w:ins w:id="294" w:author="Rachelle Byars-Sargent" w:date="2017-09-23T15:23:00Z"/>
        </w:rPr>
        <w:pPrChange w:id="295" w:author="Rachelle Byars-Sargent" w:date="2017-09-23T15:21:00Z">
          <w:pPr>
            <w:spacing w:line="276" w:lineRule="auto"/>
          </w:pPr>
        </w:pPrChange>
      </w:pPr>
    </w:p>
    <w:p w:rsidR="003C6603" w:rsidRDefault="0090235A">
      <w:pPr>
        <w:rPr>
          <w:ins w:id="296" w:author="Rachelle Byars-Sargent" w:date="2017-09-23T15:21:00Z"/>
        </w:rPr>
        <w:pPrChange w:id="297" w:author="Rachelle Byars-Sargent" w:date="2017-09-23T15:21:00Z">
          <w:pPr>
            <w:spacing w:line="276" w:lineRule="auto"/>
          </w:pPr>
        </w:pPrChange>
      </w:pPr>
      <w:ins w:id="298" w:author="Rachelle Byars-Sargent" w:date="2017-09-23T15:14:00Z">
        <w:r>
          <w:t>EIDR provides</w:t>
        </w:r>
      </w:ins>
      <w:ins w:id="299" w:author="Rachelle Byars-Sargent" w:date="2017-09-23T14:53:00Z">
        <w:r w:rsidR="00157D48">
          <w:t xml:space="preserve"> a two-fold benefit</w:t>
        </w:r>
      </w:ins>
      <w:ins w:id="300" w:author="Rachelle Byars-Sargent" w:date="2017-09-23T15:01:00Z">
        <w:r w:rsidR="00157D48">
          <w:t>:</w:t>
        </w:r>
      </w:ins>
    </w:p>
    <w:p w:rsidR="003C6603" w:rsidRDefault="003C6603">
      <w:pPr>
        <w:spacing w:line="276" w:lineRule="auto"/>
        <w:rPr>
          <w:ins w:id="301" w:author="Rachelle Byars-Sargent" w:date="2017-09-23T15:21:00Z"/>
        </w:rPr>
      </w:pPr>
    </w:p>
    <w:p w:rsidR="003C6603" w:rsidRDefault="00157D48">
      <w:pPr>
        <w:pStyle w:val="ListParagraph"/>
        <w:numPr>
          <w:ilvl w:val="0"/>
          <w:numId w:val="5"/>
        </w:numPr>
        <w:spacing w:line="276" w:lineRule="auto"/>
        <w:rPr>
          <w:ins w:id="302" w:author="Rachelle Byars-Sargent" w:date="2017-09-23T15:22:00Z"/>
        </w:rPr>
        <w:pPrChange w:id="303" w:author="Rachelle Byars-Sargent" w:date="2017-09-23T15:22:00Z">
          <w:pPr>
            <w:spacing w:line="276" w:lineRule="auto"/>
          </w:pPr>
        </w:pPrChange>
      </w:pPr>
      <w:ins w:id="304" w:author="Rachelle Byars-Sargent" w:date="2017-09-23T15:00:00Z">
        <w:r>
          <w:t>EIDR</w:t>
        </w:r>
        <w:r w:rsidRPr="00157D48">
          <w:t xml:space="preserve"> </w:t>
        </w:r>
        <w:r>
          <w:t xml:space="preserve">provides a database of movie, </w:t>
        </w:r>
        <w:r w:rsidRPr="00157D48">
          <w:t>TV</w:t>
        </w:r>
        <w:r>
          <w:t>, and supplemental open to</w:t>
        </w:r>
        <w:r w:rsidRPr="00157D48">
          <w:t xml:space="preserve"> all metadata</w:t>
        </w:r>
      </w:ins>
      <w:ins w:id="305" w:author="Rachelle Byars-Sargent" w:date="2017-09-23T15:02:00Z">
        <w:r>
          <w:t xml:space="preserve"> contributors</w:t>
        </w:r>
      </w:ins>
      <w:ins w:id="306" w:author="Rachelle Byars-Sargent" w:date="2017-09-23T15:00:00Z">
        <w:r w:rsidRPr="00157D48">
          <w:t xml:space="preserve"> </w:t>
        </w:r>
        <w:r>
          <w:t>(</w:t>
        </w:r>
        <w:proofErr w:type="spellStart"/>
        <w:r>
          <w:t>eg</w:t>
        </w:r>
        <w:proofErr w:type="spellEnd"/>
        <w:r>
          <w:t xml:space="preserve">, cable MSOs, Satellite Providers, </w:t>
        </w:r>
      </w:ins>
      <w:ins w:id="307" w:author="Rachelle Byars-Sargent" w:date="2017-09-23T15:05:00Z">
        <w:r>
          <w:t>OTT distributors</w:t>
        </w:r>
      </w:ins>
      <w:ins w:id="308" w:author="Rachelle Byars-Sargent" w:date="2017-09-23T15:02:00Z">
        <w:r>
          <w:t xml:space="preserve">, </w:t>
        </w:r>
      </w:ins>
      <w:proofErr w:type="spellStart"/>
      <w:ins w:id="309" w:author="Rachelle Byars-Sargent" w:date="2017-09-23T15:00:00Z">
        <w:r>
          <w:t>etc</w:t>
        </w:r>
        <w:proofErr w:type="spellEnd"/>
        <w:r>
          <w:t xml:space="preserve">).   </w:t>
        </w:r>
      </w:ins>
    </w:p>
    <w:p w:rsidR="003C6603" w:rsidRDefault="003C6603">
      <w:pPr>
        <w:pStyle w:val="ListParagraph"/>
        <w:numPr>
          <w:ilvl w:val="0"/>
          <w:numId w:val="5"/>
        </w:numPr>
        <w:spacing w:line="276" w:lineRule="auto"/>
        <w:rPr>
          <w:ins w:id="310" w:author="Rachelle Byars-Sargent" w:date="2017-09-23T15:22:00Z"/>
        </w:rPr>
      </w:pPr>
      <w:ins w:id="311" w:author="Rachelle Byars-Sargent" w:date="2017-09-23T15:22:00Z">
        <w:r>
          <w:t xml:space="preserve">EIDR employs a de-duplication service so as to align all metadata about a content item to a single unique identifier – the EIDR ID – similar to a book’s ISBN number.  </w:t>
        </w:r>
      </w:ins>
      <w:ins w:id="312" w:author="Rachelle Byars-Sargent" w:date="2017-09-23T15:23:00Z">
        <w:r>
          <w:t xml:space="preserve">  </w:t>
        </w:r>
      </w:ins>
      <w:ins w:id="313" w:author="Rachelle Byars-Sargent" w:date="2017-09-23T15:22:00Z">
        <w:r>
          <w:t xml:space="preserve">The </w:t>
        </w:r>
        <w:proofErr w:type="gramStart"/>
        <w:r>
          <w:t>EIDR  ID</w:t>
        </w:r>
        <w:proofErr w:type="gramEnd"/>
        <w:r>
          <w:t xml:space="preserve"> is recognized across the entertainment industry. </w:t>
        </w:r>
      </w:ins>
    </w:p>
    <w:p w:rsidR="000F4C28" w:rsidDel="0090235A" w:rsidRDefault="000F4C28">
      <w:pPr>
        <w:pStyle w:val="ListParagraph"/>
        <w:numPr>
          <w:ilvl w:val="0"/>
          <w:numId w:val="5"/>
        </w:numPr>
        <w:spacing w:line="276" w:lineRule="auto"/>
        <w:rPr>
          <w:del w:id="314" w:author="Rachelle Byars-Sargent" w:date="2017-09-23T15:06:00Z"/>
        </w:rPr>
        <w:pPrChange w:id="315" w:author="Rachelle Byars-Sargent" w:date="2017-09-23T15:22:00Z">
          <w:pPr>
            <w:spacing w:line="276" w:lineRule="auto"/>
          </w:pPr>
        </w:pPrChange>
      </w:pPr>
      <w:del w:id="316" w:author="Rachelle Byars-Sargent" w:date="2017-09-23T14:53:00Z">
        <w:r w:rsidDel="00157D48">
          <w:lastRenderedPageBreak/>
          <w:delText xml:space="preserve">This metadata </w:delText>
        </w:r>
      </w:del>
      <w:del w:id="317" w:author="Rachelle Byars-Sargent" w:date="2017-09-23T14:48:00Z">
        <w:r w:rsidDel="000D6529">
          <w:delText xml:space="preserve">system </w:delText>
        </w:r>
      </w:del>
      <w:del w:id="318" w:author="Rachelle Byars-Sargent" w:date="2017-09-23T15:06:00Z">
        <w:r w:rsidDel="0090235A">
          <w:delText>will issue unique identifiers</w:delText>
        </w:r>
      </w:del>
      <w:del w:id="319" w:author="Rachelle Byars-Sargent" w:date="2017-09-23T14:54:00Z">
        <w:r w:rsidDel="00157D48">
          <w:delText xml:space="preserve"> recognized across the entertainment industry to newly registered content based on basic metadata, like titles, genre, etc. </w:delText>
        </w:r>
      </w:del>
    </w:p>
    <w:p w:rsidR="000F4C28" w:rsidDel="003C6603" w:rsidRDefault="000F4C28">
      <w:pPr>
        <w:spacing w:line="276" w:lineRule="auto"/>
        <w:rPr>
          <w:del w:id="320" w:author="Rachelle Byars-Sargent" w:date="2017-09-23T15:22:00Z"/>
        </w:rPr>
      </w:pPr>
    </w:p>
    <w:p w:rsidR="000F4C28" w:rsidDel="003C6603" w:rsidRDefault="000F4C28" w:rsidP="000F4C28">
      <w:pPr>
        <w:spacing w:line="276" w:lineRule="auto"/>
        <w:rPr>
          <w:del w:id="321" w:author="Rachelle Byars-Sargent" w:date="2017-09-23T15:22:00Z"/>
        </w:rPr>
      </w:pPr>
      <w:del w:id="322" w:author="Rachelle Byars-Sargent" w:date="2017-09-23T15:22:00Z">
        <w:r w:rsidDel="003C6603">
          <w:delText>Using an industry-standardized ID will make new content more organized and easily discoverable by stations.</w:delText>
        </w:r>
      </w:del>
    </w:p>
    <w:p w:rsidR="000F4C28" w:rsidRDefault="000F4C28" w:rsidP="000F4C28">
      <w:pPr>
        <w:spacing w:line="276" w:lineRule="auto"/>
      </w:pPr>
    </w:p>
    <w:p w:rsidR="003C6603" w:rsidRDefault="00D44D40" w:rsidP="003C6603">
      <w:pPr>
        <w:rPr>
          <w:ins w:id="323" w:author="Rachelle Byars-Sargent" w:date="2017-09-23T15:25:00Z"/>
        </w:rPr>
      </w:pPr>
      <w:ins w:id="324" w:author="Rachelle Byars-Sargent" w:date="2017-09-23T15:33:00Z">
        <w:r>
          <w:t>There is no one industry schema</w:t>
        </w:r>
      </w:ins>
      <w:ins w:id="325" w:author="Rachelle Byars-Sargent" w:date="2017-09-23T15:57:00Z">
        <w:r w:rsidR="007B0283">
          <w:t>; there are t</w:t>
        </w:r>
      </w:ins>
      <w:ins w:id="326" w:author="Rachelle Byars-Sargent" w:date="2017-09-23T15:33:00Z">
        <w:r>
          <w:t xml:space="preserve">he most </w:t>
        </w:r>
      </w:ins>
      <w:ins w:id="327" w:author="Rachelle Byars-Sargent" w:date="2017-09-23T15:34:00Z">
        <w:r>
          <w:t>preferred</w:t>
        </w:r>
      </w:ins>
      <w:ins w:id="328" w:author="Rachelle Byars-Sargent" w:date="2017-09-23T15:33:00Z">
        <w:r>
          <w:t xml:space="preserve"> schema</w:t>
        </w:r>
      </w:ins>
      <w:ins w:id="329" w:author="Rachelle Byars-Sargent" w:date="2017-09-23T15:34:00Z">
        <w:r>
          <w:t xml:space="preserve">s </w:t>
        </w:r>
      </w:ins>
      <w:ins w:id="330" w:author="Rachelle Byars-Sargent" w:date="2017-09-23T15:57:00Z">
        <w:r w:rsidR="007B0283">
          <w:t xml:space="preserve">– each </w:t>
        </w:r>
      </w:ins>
      <w:proofErr w:type="gramStart"/>
      <w:ins w:id="331" w:author="Rachelle Byars-Sargent" w:date="2017-09-23T15:34:00Z">
        <w:r>
          <w:t>have</w:t>
        </w:r>
        <w:proofErr w:type="gramEnd"/>
        <w:r>
          <w:t xml:space="preserve"> </w:t>
        </w:r>
      </w:ins>
      <w:ins w:id="332" w:author="Rachelle Byars-Sargent" w:date="2017-09-23T15:57:00Z">
        <w:r w:rsidR="007B0283">
          <w:t>a distinct focus.</w:t>
        </w:r>
      </w:ins>
      <w:ins w:id="333" w:author="Rachelle Byars-Sargent" w:date="2017-09-23T15:34:00Z">
        <w:r>
          <w:t xml:space="preserve">   </w:t>
        </w:r>
      </w:ins>
      <w:ins w:id="334" w:author="Rachelle Byars-Sargent" w:date="2017-09-23T15:25:00Z">
        <w:r w:rsidR="003C6603">
          <w:t xml:space="preserve">The Public </w:t>
        </w:r>
      </w:ins>
      <w:ins w:id="335" w:author="Rachelle Byars-Sargent" w:date="2017-09-23T17:59:00Z">
        <w:r w:rsidR="00FF519C">
          <w:t>Media</w:t>
        </w:r>
      </w:ins>
      <w:ins w:id="336" w:author="Rachelle Byars-Sargent" w:date="2017-09-23T15:25:00Z">
        <w:r w:rsidR="003C6603">
          <w:t xml:space="preserve"> MAP aligns to the following schemas, listed in </w:t>
        </w:r>
      </w:ins>
      <w:ins w:id="337" w:author="Rachelle Byars-Sargent" w:date="2017-09-23T15:29:00Z">
        <w:r>
          <w:t xml:space="preserve">order of </w:t>
        </w:r>
      </w:ins>
      <w:ins w:id="338" w:author="Rachelle Byars-Sargent" w:date="2017-09-23T15:32:00Z">
        <w:r>
          <w:t>rank</w:t>
        </w:r>
      </w:ins>
      <w:ins w:id="339" w:author="Rachelle Byars-Sargent" w:date="2017-09-23T15:29:00Z">
        <w:r>
          <w:t>:</w:t>
        </w:r>
      </w:ins>
    </w:p>
    <w:p w:rsidR="003C6603" w:rsidRDefault="003C6603" w:rsidP="000F4C28">
      <w:pPr>
        <w:spacing w:line="276" w:lineRule="auto"/>
        <w:rPr>
          <w:ins w:id="340" w:author="Rachelle Byars-Sargent" w:date="2017-09-23T15:24:00Z"/>
        </w:rPr>
      </w:pPr>
    </w:p>
    <w:p w:rsidR="003C6603" w:rsidRDefault="00D44D40">
      <w:pPr>
        <w:pStyle w:val="ListParagraph"/>
        <w:numPr>
          <w:ilvl w:val="0"/>
          <w:numId w:val="7"/>
        </w:numPr>
        <w:spacing w:line="276" w:lineRule="auto"/>
        <w:rPr>
          <w:ins w:id="341" w:author="Rachelle Byars-Sargent" w:date="2017-09-23T15:32:00Z"/>
        </w:rPr>
        <w:pPrChange w:id="342" w:author="Rachelle Byars-Sargent" w:date="2017-09-23T15:30:00Z">
          <w:pPr>
            <w:spacing w:line="276" w:lineRule="auto"/>
          </w:pPr>
        </w:pPrChange>
      </w:pPr>
      <w:proofErr w:type="spellStart"/>
      <w:ins w:id="343" w:author="Rachelle Byars-Sargent" w:date="2017-09-23T15:32:00Z">
        <w:r w:rsidRPr="007B0283">
          <w:rPr>
            <w:b/>
            <w:rPrChange w:id="344" w:author="Rachelle Byars-Sargent" w:date="2017-09-23T15:58:00Z">
              <w:rPr/>
            </w:rPrChange>
          </w:rPr>
          <w:t>MovieLabs</w:t>
        </w:r>
      </w:ins>
      <w:proofErr w:type="spellEnd"/>
      <w:ins w:id="345" w:author="Rachelle Byars-Sargent" w:date="2017-09-23T15:42:00Z">
        <w:r w:rsidR="00CD22C5" w:rsidRPr="007B0283">
          <w:rPr>
            <w:b/>
            <w:rPrChange w:id="346" w:author="Rachelle Byars-Sargent" w:date="2017-09-23T15:58:00Z">
              <w:rPr/>
            </w:rPrChange>
          </w:rPr>
          <w:t xml:space="preserve"> Common Metadata</w:t>
        </w:r>
      </w:ins>
      <w:ins w:id="347" w:author="Rachelle Byars-Sargent" w:date="2017-09-23T15:53:00Z">
        <w:r w:rsidR="00CD22C5" w:rsidRPr="007B0283">
          <w:rPr>
            <w:b/>
            <w:rPrChange w:id="348" w:author="Rachelle Byars-Sargent" w:date="2017-09-23T15:58:00Z">
              <w:rPr/>
            </w:rPrChange>
          </w:rPr>
          <w:t xml:space="preserve"> Specification</w:t>
        </w:r>
      </w:ins>
      <w:ins w:id="349" w:author="Rachelle Byars-Sargent" w:date="2017-09-23T15:44:00Z">
        <w:r w:rsidR="00CD22C5">
          <w:br/>
        </w:r>
      </w:ins>
      <w:proofErr w:type="spellStart"/>
      <w:ins w:id="350" w:author="Rachelle Byars-Sargent" w:date="2017-09-23T15:46:00Z">
        <w:r w:rsidR="00CD22C5">
          <w:t>MovieLabs</w:t>
        </w:r>
        <w:proofErr w:type="spellEnd"/>
        <w:r w:rsidR="00CD22C5">
          <w:t xml:space="preserve"> i</w:t>
        </w:r>
      </w:ins>
      <w:ins w:id="351" w:author="Rachelle Byars-Sargent" w:date="2017-09-23T15:45:00Z">
        <w:r w:rsidR="00CD22C5">
          <w:t xml:space="preserve">s a Digital Distribution Framework that </w:t>
        </w:r>
      </w:ins>
      <w:ins w:id="352" w:author="Rachelle Byars-Sargent" w:date="2017-09-23T15:46:00Z">
        <w:r w:rsidR="00CD22C5">
          <w:t>defines</w:t>
        </w:r>
      </w:ins>
      <w:ins w:id="353" w:author="Rachelle Byars-Sargent" w:date="2017-09-23T15:45:00Z">
        <w:r w:rsidR="00CD22C5">
          <w:t xml:space="preserve"> standards for </w:t>
        </w:r>
      </w:ins>
      <w:ins w:id="354" w:author="Rachelle Byars-Sargent" w:date="2017-09-23T15:47:00Z">
        <w:r w:rsidR="00CD22C5" w:rsidRPr="00CD22C5">
          <w:t>online distribution</w:t>
        </w:r>
        <w:r w:rsidR="00CD22C5">
          <w:t xml:space="preserve">, </w:t>
        </w:r>
      </w:ins>
      <w:ins w:id="355" w:author="Rachelle Byars-Sargent" w:date="2017-09-23T15:44:00Z">
        <w:r w:rsidR="00CD22C5" w:rsidRPr="00CD22C5">
          <w:t>automation of digital workflows and supply chain efficiency</w:t>
        </w:r>
      </w:ins>
      <w:ins w:id="356" w:author="Rachelle Byars-Sargent" w:date="2017-09-23T15:46:00Z">
        <w:r w:rsidR="00CD22C5">
          <w:t xml:space="preserve"> </w:t>
        </w:r>
      </w:ins>
      <w:ins w:id="357" w:author="Rachelle Byars-Sargent" w:date="2017-09-23T15:47:00Z">
        <w:r w:rsidR="00CD22C5">
          <w:t>to improve</w:t>
        </w:r>
        <w:r w:rsidR="00CD22C5" w:rsidRPr="00CD22C5">
          <w:t xml:space="preserve"> consumer experiences</w:t>
        </w:r>
        <w:r w:rsidR="00CD22C5">
          <w:t>.</w:t>
        </w:r>
      </w:ins>
      <w:ins w:id="358" w:author="Rachelle Byars-Sargent" w:date="2017-09-23T15:46:00Z">
        <w:r w:rsidR="00CD22C5">
          <w:t xml:space="preserve"> </w:t>
        </w:r>
      </w:ins>
    </w:p>
    <w:p w:rsidR="00D44D40" w:rsidRDefault="00D44D40">
      <w:pPr>
        <w:pStyle w:val="ListParagraph"/>
        <w:numPr>
          <w:ilvl w:val="0"/>
          <w:numId w:val="7"/>
        </w:numPr>
        <w:spacing w:line="276" w:lineRule="auto"/>
        <w:rPr>
          <w:ins w:id="359" w:author="Rachelle Byars-Sargent" w:date="2017-09-23T15:32:00Z"/>
        </w:rPr>
        <w:pPrChange w:id="360" w:author="Rachelle Byars-Sargent" w:date="2017-09-23T15:56:00Z">
          <w:pPr>
            <w:spacing w:line="276" w:lineRule="auto"/>
          </w:pPr>
        </w:pPrChange>
      </w:pPr>
      <w:proofErr w:type="spellStart"/>
      <w:ins w:id="361" w:author="Rachelle Byars-Sargent" w:date="2017-09-23T15:32:00Z">
        <w:r w:rsidRPr="007B0283">
          <w:rPr>
            <w:b/>
            <w:rPrChange w:id="362" w:author="Rachelle Byars-Sargent" w:date="2017-09-23T15:58:00Z">
              <w:rPr/>
            </w:rPrChange>
          </w:rPr>
          <w:t>CableLabs</w:t>
        </w:r>
      </w:ins>
      <w:proofErr w:type="spellEnd"/>
      <w:ins w:id="363" w:author="Rachelle Byars-Sargent" w:date="2017-09-23T15:53:00Z">
        <w:r w:rsidR="00CD22C5" w:rsidRPr="007B0283">
          <w:rPr>
            <w:b/>
            <w:rPrChange w:id="364" w:author="Rachelle Byars-Sargent" w:date="2017-09-23T15:58:00Z">
              <w:rPr/>
            </w:rPrChange>
          </w:rPr>
          <w:t xml:space="preserve"> Content Specification</w:t>
        </w:r>
        <w:r w:rsidR="00CD22C5">
          <w:br/>
        </w:r>
      </w:ins>
      <w:proofErr w:type="spellStart"/>
      <w:ins w:id="365" w:author="Rachelle Byars-Sargent" w:date="2017-09-23T15:54:00Z">
        <w:r w:rsidR="00CD22C5" w:rsidRPr="00CD22C5">
          <w:t>CableLabs</w:t>
        </w:r>
        <w:proofErr w:type="spellEnd"/>
        <w:r w:rsidR="00CD22C5" w:rsidRPr="00CD22C5">
          <w:t xml:space="preserve"> works with </w:t>
        </w:r>
        <w:proofErr w:type="gramStart"/>
        <w:r w:rsidR="00CD22C5" w:rsidRPr="00CD22C5">
          <w:t>academia,</w:t>
        </w:r>
        <w:proofErr w:type="gramEnd"/>
        <w:r w:rsidR="00CD22C5" w:rsidRPr="00CD22C5">
          <w:t xml:space="preserve"> government, private healthcare, </w:t>
        </w:r>
        <w:r w:rsidR="007B0283">
          <w:t xml:space="preserve">and </w:t>
        </w:r>
        <w:r w:rsidR="00CD22C5" w:rsidRPr="00CD22C5">
          <w:t xml:space="preserve">entertainment </w:t>
        </w:r>
        <w:r w:rsidR="007B0283">
          <w:t xml:space="preserve">seeking </w:t>
        </w:r>
        <w:r w:rsidR="00CD22C5" w:rsidRPr="00CD22C5">
          <w:t>grow community and global</w:t>
        </w:r>
        <w:r w:rsidR="007B0283">
          <w:t xml:space="preserve"> connections.  Their Content Specification </w:t>
        </w:r>
      </w:ins>
      <w:ins w:id="366" w:author="Rachelle Byars-Sargent" w:date="2017-09-23T15:55:00Z">
        <w:r w:rsidR="007B0283">
          <w:t>represent</w:t>
        </w:r>
      </w:ins>
      <w:ins w:id="367" w:author="Rachelle Byars-Sargent" w:date="2017-09-23T15:56:00Z">
        <w:r w:rsidR="007B0283">
          <w:t>s</w:t>
        </w:r>
      </w:ins>
      <w:ins w:id="368" w:author="Rachelle Byars-Sargent" w:date="2017-09-23T15:55:00Z">
        <w:r w:rsidR="007B0283">
          <w:t xml:space="preserve"> information pertinent to the distribution, presentation and</w:t>
        </w:r>
      </w:ins>
      <w:ins w:id="369" w:author="Rachelle Byars-Sargent" w:date="2017-09-23T15:56:00Z">
        <w:r w:rsidR="007B0283">
          <w:t xml:space="preserve"> </w:t>
        </w:r>
      </w:ins>
      <w:ins w:id="370" w:author="Rachelle Byars-Sargent" w:date="2017-09-23T15:55:00Z">
        <w:r w:rsidR="007B0283">
          <w:t>consumption of video-on-demand (VOD) content.</w:t>
        </w:r>
      </w:ins>
    </w:p>
    <w:p w:rsidR="00D44D40" w:rsidRPr="00922A17" w:rsidRDefault="00D44D40">
      <w:pPr>
        <w:pStyle w:val="ListParagraph"/>
        <w:numPr>
          <w:ilvl w:val="0"/>
          <w:numId w:val="7"/>
        </w:numPr>
        <w:spacing w:line="276" w:lineRule="auto"/>
        <w:rPr>
          <w:ins w:id="371" w:author="Rachelle Byars-Sargent" w:date="2017-09-23T17:54:00Z"/>
          <w:b/>
          <w:rPrChange w:id="372" w:author="Rachelle Byars-Sargent" w:date="2017-09-23T17:54:00Z">
            <w:rPr>
              <w:ins w:id="373" w:author="Rachelle Byars-Sargent" w:date="2017-09-23T17:54:00Z"/>
            </w:rPr>
          </w:rPrChange>
        </w:rPr>
        <w:pPrChange w:id="374" w:author="Rachelle Byars-Sargent" w:date="2017-09-23T15:30:00Z">
          <w:pPr>
            <w:spacing w:line="276" w:lineRule="auto"/>
          </w:pPr>
        </w:pPrChange>
      </w:pPr>
      <w:proofErr w:type="spellStart"/>
      <w:ins w:id="375" w:author="Rachelle Byars-Sargent" w:date="2017-09-23T15:32:00Z">
        <w:r w:rsidRPr="007B0283">
          <w:rPr>
            <w:b/>
            <w:rPrChange w:id="376" w:author="Rachelle Byars-Sargent" w:date="2017-09-23T15:58:00Z">
              <w:rPr/>
            </w:rPrChange>
          </w:rPr>
          <w:t>Gracenote</w:t>
        </w:r>
      </w:ins>
      <w:proofErr w:type="spellEnd"/>
      <w:ins w:id="377" w:author="Rachelle Byars-Sargent" w:date="2017-09-23T15:33:00Z">
        <w:r w:rsidRPr="007B0283">
          <w:rPr>
            <w:b/>
            <w:rPrChange w:id="378" w:author="Rachelle Byars-Sargent" w:date="2017-09-23T15:58:00Z">
              <w:rPr/>
            </w:rPrChange>
          </w:rPr>
          <w:t>, powered by Nielsen</w:t>
        </w:r>
      </w:ins>
      <w:ins w:id="379" w:author="Rachelle Byars-Sargent" w:date="2017-09-23T15:58:00Z">
        <w:r w:rsidR="007B0283" w:rsidRPr="007B0283">
          <w:rPr>
            <w:b/>
            <w:rPrChange w:id="380" w:author="Rachelle Byars-Sargent" w:date="2017-09-23T15:58:00Z">
              <w:rPr/>
            </w:rPrChange>
          </w:rPr>
          <w:br/>
        </w:r>
      </w:ins>
      <w:proofErr w:type="spellStart"/>
      <w:ins w:id="381" w:author="Rachelle Byars-Sargent" w:date="2017-09-23T16:00:00Z">
        <w:r w:rsidR="007B0283" w:rsidRPr="007B0283">
          <w:rPr>
            <w:rPrChange w:id="382" w:author="Rachelle Byars-Sargent" w:date="2017-09-23T16:00:00Z">
              <w:rPr>
                <w:b/>
              </w:rPr>
            </w:rPrChange>
          </w:rPr>
          <w:t>Gracenote</w:t>
        </w:r>
        <w:proofErr w:type="spellEnd"/>
        <w:r w:rsidR="007B0283">
          <w:t xml:space="preserve"> controlled vocabularies and</w:t>
        </w:r>
      </w:ins>
      <w:ins w:id="383" w:author="Rachelle Byars-Sargent" w:date="2017-09-23T16:02:00Z">
        <w:r w:rsidR="007B0283">
          <w:t xml:space="preserve"> their</w:t>
        </w:r>
      </w:ins>
      <w:ins w:id="384" w:author="Rachelle Byars-Sargent" w:date="2017-09-23T16:00:00Z">
        <w:r w:rsidR="007B0283" w:rsidRPr="007B0283">
          <w:rPr>
            <w:rPrChange w:id="385" w:author="Rachelle Byars-Sargent" w:date="2017-09-23T16:00:00Z">
              <w:rPr>
                <w:b/>
              </w:rPr>
            </w:rPrChange>
          </w:rPr>
          <w:t xml:space="preserve"> TMS</w:t>
        </w:r>
        <w:r w:rsidR="007B0283">
          <w:t xml:space="preserve"> IDs</w:t>
        </w:r>
        <w:r w:rsidR="007B0283" w:rsidRPr="007B0283">
          <w:rPr>
            <w:rPrChange w:id="386" w:author="Rachelle Byars-Sargent" w:date="2017-09-23T16:00:00Z">
              <w:rPr>
                <w:b/>
              </w:rPr>
            </w:rPrChange>
          </w:rPr>
          <w:t xml:space="preserve"> (formerly Tribune Media) are deeply entrenched within some of the largest audio and video services </w:t>
        </w:r>
      </w:ins>
      <w:ins w:id="387" w:author="Rachelle Byars-Sargent" w:date="2017-09-23T16:01:00Z">
        <w:r w:rsidR="007B0283">
          <w:t xml:space="preserve">– </w:t>
        </w:r>
      </w:ins>
      <w:ins w:id="388" w:author="Rachelle Byars-Sargent" w:date="2017-09-23T16:00:00Z">
        <w:r w:rsidR="007B0283" w:rsidRPr="007B0283">
          <w:rPr>
            <w:rPrChange w:id="389" w:author="Rachelle Byars-Sargent" w:date="2017-09-23T16:00:00Z">
              <w:rPr>
                <w:b/>
              </w:rPr>
            </w:rPrChange>
          </w:rPr>
          <w:t>b</w:t>
        </w:r>
        <w:r w:rsidR="007B0283">
          <w:t xml:space="preserve">oth online and </w:t>
        </w:r>
      </w:ins>
      <w:ins w:id="390" w:author="Rachelle Byars-Sargent" w:date="2017-09-23T16:03:00Z">
        <w:r w:rsidR="007B0283">
          <w:t>traditional cable</w:t>
        </w:r>
      </w:ins>
      <w:ins w:id="391" w:author="Rachelle Byars-Sargent" w:date="2017-09-23T16:00:00Z">
        <w:r w:rsidR="007B0283">
          <w:t xml:space="preserve"> services</w:t>
        </w:r>
        <w:r w:rsidR="007B0283" w:rsidRPr="007B0283">
          <w:rPr>
            <w:rPrChange w:id="392" w:author="Rachelle Byars-Sargent" w:date="2017-09-23T16:00:00Z">
              <w:rPr>
                <w:b/>
              </w:rPr>
            </w:rPrChange>
          </w:rPr>
          <w:t>.</w:t>
        </w:r>
      </w:ins>
    </w:p>
    <w:p w:rsidR="00922A17" w:rsidRDefault="00922A17">
      <w:pPr>
        <w:spacing w:line="276" w:lineRule="auto"/>
        <w:rPr>
          <w:ins w:id="393" w:author="Rachelle Byars-Sargent" w:date="2017-09-23T17:54:00Z"/>
          <w:b/>
        </w:rPr>
      </w:pPr>
    </w:p>
    <w:p w:rsidR="00922A17" w:rsidRDefault="00922A17">
      <w:pPr>
        <w:pStyle w:val="Heading2"/>
        <w:contextualSpacing w:val="0"/>
        <w:rPr>
          <w:ins w:id="394" w:author="Rachelle Byars-Sargent" w:date="2017-09-23T17:55:00Z"/>
        </w:rPr>
        <w:pPrChange w:id="395" w:author="Rachelle Byars-Sargent" w:date="2017-09-23T17:54:00Z">
          <w:pPr>
            <w:spacing w:line="276" w:lineRule="auto"/>
          </w:pPr>
        </w:pPrChange>
      </w:pPr>
      <w:ins w:id="396" w:author="Rachelle Byars-Sargent" w:date="2017-09-23T17:54:00Z">
        <w:r w:rsidRPr="000C0CFC">
          <w:t>Namespaces</w:t>
        </w:r>
      </w:ins>
    </w:p>
    <w:p w:rsidR="00922A17" w:rsidRDefault="00524CA6" w:rsidP="00922A17">
      <w:pPr>
        <w:spacing w:line="276" w:lineRule="auto"/>
        <w:contextualSpacing/>
        <w:rPr>
          <w:ins w:id="397" w:author="Rachelle Byars-Sargent" w:date="2017-09-23T17:55:00Z"/>
        </w:rPr>
      </w:pPr>
      <w:ins w:id="398" w:author="Rachelle Byars-Sargent" w:date="2017-09-23T18:09:00Z">
        <w:r>
          <w:t xml:space="preserve">Namespaces </w:t>
        </w:r>
        <w:r w:rsidRPr="00524CA6">
          <w:t>defin</w:t>
        </w:r>
        <w:r>
          <w:t>e</w:t>
        </w:r>
        <w:r w:rsidRPr="00524CA6">
          <w:t xml:space="preserve"> a logical </w:t>
        </w:r>
        <w:r>
          <w:t xml:space="preserve">reference </w:t>
        </w:r>
      </w:ins>
      <w:ins w:id="399" w:author="Rachelle Byars-Sargent" w:date="2017-09-23T18:16:00Z">
        <w:r>
          <w:t>that maps back to a</w:t>
        </w:r>
      </w:ins>
      <w:ins w:id="400" w:author="Rachelle Byars-Sargent" w:date="2017-09-23T18:09:00Z">
        <w:r>
          <w:t xml:space="preserve"> schema</w:t>
        </w:r>
      </w:ins>
      <w:ins w:id="401" w:author="Rachelle Byars-Sargent" w:date="2017-09-23T18:16:00Z">
        <w:r>
          <w:t>’s source</w:t>
        </w:r>
      </w:ins>
      <w:ins w:id="402" w:author="Rachelle Byars-Sargent" w:date="2017-09-23T18:09:00Z">
        <w:r>
          <w:t>.</w:t>
        </w:r>
        <w:r w:rsidRPr="00524CA6">
          <w:t xml:space="preserve"> </w:t>
        </w:r>
      </w:ins>
      <w:ins w:id="403" w:author="Rachelle Byars-Sargent" w:date="2017-09-23T18:10:00Z">
        <w:r>
          <w:t xml:space="preserve"> </w:t>
        </w:r>
      </w:ins>
      <w:ins w:id="404" w:author="Rachelle Byars-Sargent" w:date="2017-09-23T17:55:00Z">
        <w:r w:rsidR="00922A17">
          <w:t xml:space="preserve">Public </w:t>
        </w:r>
      </w:ins>
      <w:ins w:id="405" w:author="Rachelle Byars-Sargent" w:date="2017-09-23T17:59:00Z">
        <w:r w:rsidR="00FF519C">
          <w:t>Media</w:t>
        </w:r>
      </w:ins>
      <w:ins w:id="406" w:author="Rachelle Byars-Sargent" w:date="2017-09-23T17:55:00Z">
        <w:r w:rsidR="00922A17">
          <w:t xml:space="preserve"> MAP references the aforementioned schemas in its framework.  </w:t>
        </w:r>
        <w:r w:rsidR="00922A17" w:rsidRPr="00E41194">
          <w:t>In order to claim compliance with this specification, it is necessary to conform to the following standards and other works as indi</w:t>
        </w:r>
        <w:r w:rsidR="00922A17">
          <w:t>cated, in addition to the other</w:t>
        </w:r>
        <w:r w:rsidR="00922A17" w:rsidRPr="00E41194">
          <w:t xml:space="preserve"> requirements of this specification. Notwithstanding, intellectual property rights may be required to use or implement such normative references.</w:t>
        </w:r>
      </w:ins>
    </w:p>
    <w:p w:rsidR="00922A17" w:rsidRDefault="00922A17" w:rsidP="00922A17">
      <w:pPr>
        <w:spacing w:line="276" w:lineRule="auto"/>
        <w:contextualSpacing/>
        <w:rPr>
          <w:ins w:id="407" w:author="Rachelle Byars-Sargent" w:date="2017-09-23T17:55:00Z"/>
        </w:rPr>
      </w:pPr>
    </w:p>
    <w:tbl>
      <w:tblPr>
        <w:tblStyle w:val="TableGrid"/>
        <w:tblW w:w="0" w:type="auto"/>
        <w:tblLayout w:type="fixed"/>
        <w:tblLook w:val="04A0" w:firstRow="1" w:lastRow="0" w:firstColumn="1" w:lastColumn="0" w:noHBand="0" w:noVBand="1"/>
      </w:tblPr>
      <w:tblGrid>
        <w:gridCol w:w="3888"/>
        <w:gridCol w:w="1350"/>
        <w:gridCol w:w="4338"/>
        <w:tblGridChange w:id="408">
          <w:tblGrid>
            <w:gridCol w:w="3888"/>
            <w:gridCol w:w="1350"/>
            <w:gridCol w:w="360"/>
            <w:gridCol w:w="3978"/>
          </w:tblGrid>
        </w:tblGridChange>
      </w:tblGrid>
      <w:tr w:rsidR="00922A17" w:rsidTr="00586046">
        <w:trPr>
          <w:ins w:id="409" w:author="Rachelle Byars-Sargent" w:date="2017-09-23T17:55:00Z"/>
        </w:trPr>
        <w:tc>
          <w:tcPr>
            <w:tcW w:w="3888" w:type="dxa"/>
            <w:tcBorders>
              <w:top w:val="nil"/>
              <w:left w:val="nil"/>
              <w:bottom w:val="single" w:sz="4" w:space="0" w:color="auto"/>
              <w:right w:val="nil"/>
            </w:tcBorders>
          </w:tcPr>
          <w:p w:rsidR="00922A17" w:rsidRDefault="00922A17" w:rsidP="00586046">
            <w:pPr>
              <w:spacing w:line="276" w:lineRule="auto"/>
              <w:contextualSpacing/>
              <w:rPr>
                <w:ins w:id="410" w:author="Rachelle Byars-Sargent" w:date="2017-09-23T17:55:00Z"/>
              </w:rPr>
            </w:pPr>
            <w:ins w:id="411" w:author="Rachelle Byars-Sargent" w:date="2017-09-23T17:55:00Z">
              <w:r>
                <w:t>Schema</w:t>
              </w:r>
            </w:ins>
          </w:p>
        </w:tc>
        <w:tc>
          <w:tcPr>
            <w:tcW w:w="5688" w:type="dxa"/>
            <w:gridSpan w:val="2"/>
            <w:tcBorders>
              <w:top w:val="nil"/>
              <w:left w:val="nil"/>
              <w:bottom w:val="single" w:sz="4" w:space="0" w:color="auto"/>
              <w:right w:val="nil"/>
            </w:tcBorders>
          </w:tcPr>
          <w:p w:rsidR="00922A17" w:rsidRDefault="00922A17" w:rsidP="00586046">
            <w:pPr>
              <w:spacing w:line="276" w:lineRule="auto"/>
              <w:contextualSpacing/>
              <w:rPr>
                <w:ins w:id="412" w:author="Rachelle Byars-Sargent" w:date="2017-09-23T17:55:00Z"/>
              </w:rPr>
            </w:pPr>
            <w:ins w:id="413" w:author="Rachelle Byars-Sargent" w:date="2017-09-23T17:55:00Z">
              <w:r>
                <w:t>Namespace</w:t>
              </w:r>
            </w:ins>
          </w:p>
        </w:tc>
      </w:tr>
      <w:tr w:rsidR="00922A17" w:rsidTr="00922A17">
        <w:tblPrEx>
          <w:tblW w:w="0" w:type="auto"/>
          <w:tblLayout w:type="fixed"/>
          <w:tblPrExChange w:id="414" w:author="Rachelle Byars-Sargent" w:date="2017-09-23T17:56:00Z">
            <w:tblPrEx>
              <w:tblW w:w="0" w:type="auto"/>
              <w:tblLayout w:type="fixed"/>
            </w:tblPrEx>
          </w:tblPrExChange>
        </w:tblPrEx>
        <w:trPr>
          <w:ins w:id="415" w:author="Rachelle Byars-Sargent" w:date="2017-09-23T17:55:00Z"/>
        </w:trPr>
        <w:tc>
          <w:tcPr>
            <w:tcW w:w="3888" w:type="dxa"/>
            <w:tcBorders>
              <w:left w:val="nil"/>
              <w:bottom w:val="nil"/>
              <w:right w:val="nil"/>
            </w:tcBorders>
            <w:tcPrChange w:id="416" w:author="Rachelle Byars-Sargent" w:date="2017-09-23T17:56:00Z">
              <w:tcPr>
                <w:tcW w:w="3888" w:type="dxa"/>
                <w:tcBorders>
                  <w:left w:val="nil"/>
                  <w:bottom w:val="nil"/>
                  <w:right w:val="nil"/>
                </w:tcBorders>
              </w:tcPr>
            </w:tcPrChange>
          </w:tcPr>
          <w:p w:rsidR="00922A17" w:rsidRPr="00586046" w:rsidRDefault="00922A17" w:rsidP="00586046">
            <w:pPr>
              <w:spacing w:line="276" w:lineRule="auto"/>
              <w:contextualSpacing/>
              <w:rPr>
                <w:ins w:id="417" w:author="Rachelle Byars-Sargent" w:date="2017-09-23T17:55:00Z"/>
              </w:rPr>
            </w:pPr>
            <w:ins w:id="418" w:author="Rachelle Byars-Sargent" w:date="2017-09-23T17:55:00Z">
              <w:r w:rsidRPr="00586046">
                <w:t>Entertainment Registry Identifier</w:t>
              </w:r>
            </w:ins>
          </w:p>
        </w:tc>
        <w:tc>
          <w:tcPr>
            <w:tcW w:w="1350" w:type="dxa"/>
            <w:tcBorders>
              <w:left w:val="nil"/>
              <w:bottom w:val="nil"/>
              <w:right w:val="nil"/>
            </w:tcBorders>
            <w:tcPrChange w:id="419" w:author="Rachelle Byars-Sargent" w:date="2017-09-23T17:56:00Z">
              <w:tcPr>
                <w:tcW w:w="1710" w:type="dxa"/>
                <w:gridSpan w:val="2"/>
                <w:tcBorders>
                  <w:left w:val="nil"/>
                  <w:bottom w:val="nil"/>
                  <w:right w:val="nil"/>
                </w:tcBorders>
              </w:tcPr>
            </w:tcPrChange>
          </w:tcPr>
          <w:p w:rsidR="00922A17" w:rsidRDefault="00922A17" w:rsidP="00586046">
            <w:pPr>
              <w:spacing w:line="276" w:lineRule="auto"/>
              <w:contextualSpacing/>
              <w:rPr>
                <w:ins w:id="420" w:author="Rachelle Byars-Sargent" w:date="2017-09-23T17:55:00Z"/>
              </w:rPr>
            </w:pPr>
            <w:ins w:id="421" w:author="Rachelle Byars-Sargent" w:date="2017-09-23T17:55:00Z">
              <w:r>
                <w:t>[</w:t>
              </w:r>
              <w:proofErr w:type="spellStart"/>
              <w:r>
                <w:t>eidr</w:t>
              </w:r>
              <w:proofErr w:type="spellEnd"/>
              <w:r>
                <w:t>]</w:t>
              </w:r>
            </w:ins>
          </w:p>
        </w:tc>
        <w:tc>
          <w:tcPr>
            <w:tcW w:w="4338" w:type="dxa"/>
            <w:tcBorders>
              <w:left w:val="nil"/>
              <w:bottom w:val="nil"/>
              <w:right w:val="nil"/>
            </w:tcBorders>
            <w:tcPrChange w:id="422" w:author="Rachelle Byars-Sargent" w:date="2017-09-23T17:56:00Z">
              <w:tcPr>
                <w:tcW w:w="3978" w:type="dxa"/>
                <w:tcBorders>
                  <w:left w:val="nil"/>
                  <w:bottom w:val="nil"/>
                  <w:right w:val="nil"/>
                </w:tcBorders>
              </w:tcPr>
            </w:tcPrChange>
          </w:tcPr>
          <w:p w:rsidR="00922A17" w:rsidRPr="00922A17" w:rsidRDefault="00922A17" w:rsidP="00586046">
            <w:pPr>
              <w:spacing w:line="276" w:lineRule="auto"/>
              <w:contextualSpacing/>
              <w:rPr>
                <w:ins w:id="423" w:author="Rachelle Byars-Sargent" w:date="2017-09-23T17:55:00Z"/>
                <w:sz w:val="22"/>
                <w:rPrChange w:id="424" w:author="Rachelle Byars-Sargent" w:date="2017-09-23T17:56:00Z">
                  <w:rPr>
                    <w:ins w:id="425" w:author="Rachelle Byars-Sargent" w:date="2017-09-23T17:55:00Z"/>
                    <w:sz w:val="20"/>
                  </w:rPr>
                </w:rPrChange>
              </w:rPr>
            </w:pPr>
            <w:ins w:id="426" w:author="Rachelle Byars-Sargent" w:date="2017-09-23T17:55:00Z">
              <w:r w:rsidRPr="00922A17">
                <w:rPr>
                  <w:sz w:val="22"/>
                  <w:rPrChange w:id="427" w:author="Rachelle Byars-Sargent" w:date="2017-09-23T17:56:00Z">
                    <w:rPr>
                      <w:sz w:val="20"/>
                    </w:rPr>
                  </w:rPrChange>
                </w:rPr>
                <w:t>http://www.eidr.org/schema/2.0</w:t>
              </w:r>
            </w:ins>
          </w:p>
        </w:tc>
      </w:tr>
      <w:tr w:rsidR="00922A17" w:rsidTr="00922A17">
        <w:trPr>
          <w:trHeight w:val="783"/>
          <w:ins w:id="428" w:author="Rachelle Byars-Sargent" w:date="2017-09-23T17:55:00Z"/>
        </w:trPr>
        <w:tc>
          <w:tcPr>
            <w:tcW w:w="3888" w:type="dxa"/>
            <w:tcBorders>
              <w:top w:val="nil"/>
              <w:left w:val="nil"/>
              <w:bottom w:val="nil"/>
              <w:right w:val="nil"/>
            </w:tcBorders>
          </w:tcPr>
          <w:p w:rsidR="00922A17" w:rsidRDefault="00922A17" w:rsidP="00586046">
            <w:pPr>
              <w:spacing w:line="276" w:lineRule="auto"/>
              <w:contextualSpacing/>
              <w:rPr>
                <w:ins w:id="429" w:author="Rachelle Byars-Sargent" w:date="2017-09-23T17:55:00Z"/>
              </w:rPr>
            </w:pPr>
          </w:p>
        </w:tc>
        <w:tc>
          <w:tcPr>
            <w:tcW w:w="1350" w:type="dxa"/>
            <w:tcBorders>
              <w:top w:val="nil"/>
              <w:left w:val="nil"/>
              <w:bottom w:val="nil"/>
              <w:right w:val="nil"/>
            </w:tcBorders>
          </w:tcPr>
          <w:p w:rsidR="00922A17" w:rsidRDefault="00922A17" w:rsidP="00586046">
            <w:pPr>
              <w:spacing w:line="276" w:lineRule="auto"/>
              <w:contextualSpacing/>
              <w:rPr>
                <w:ins w:id="430" w:author="Rachelle Byars-Sargent" w:date="2017-09-23T17:55:00Z"/>
              </w:rPr>
            </w:pPr>
          </w:p>
        </w:tc>
        <w:tc>
          <w:tcPr>
            <w:tcW w:w="4338" w:type="dxa"/>
            <w:tcBorders>
              <w:top w:val="nil"/>
              <w:left w:val="nil"/>
              <w:bottom w:val="nil"/>
              <w:right w:val="nil"/>
            </w:tcBorders>
          </w:tcPr>
          <w:p w:rsidR="00922A17" w:rsidRPr="00922A17" w:rsidRDefault="00922A17" w:rsidP="00586046">
            <w:pPr>
              <w:spacing w:line="276" w:lineRule="auto"/>
              <w:contextualSpacing/>
              <w:rPr>
                <w:ins w:id="431" w:author="Rachelle Byars-Sargent" w:date="2017-09-23T17:55:00Z"/>
                <w:sz w:val="22"/>
                <w:rPrChange w:id="432" w:author="Rachelle Byars-Sargent" w:date="2017-09-23T17:56:00Z">
                  <w:rPr>
                    <w:ins w:id="433" w:author="Rachelle Byars-Sargent" w:date="2017-09-23T17:55:00Z"/>
                    <w:sz w:val="20"/>
                  </w:rPr>
                </w:rPrChange>
              </w:rPr>
            </w:pPr>
            <w:ins w:id="434" w:author="Rachelle Byars-Sargent" w:date="2017-09-23T17:55:00Z">
              <w:r w:rsidRPr="00922A17">
                <w:rPr>
                  <w:sz w:val="22"/>
                  <w:rPrChange w:id="435" w:author="Rachelle Byars-Sargent" w:date="2017-09-23T17:56:00Z">
                    <w:rPr>
                      <w:sz w:val="20"/>
                    </w:rPr>
                  </w:rPrChange>
                </w:rPr>
                <w:t>http://eidr.org/documents/EIDR_2.0_Data_Fields.pdf</w:t>
              </w:r>
            </w:ins>
          </w:p>
        </w:tc>
      </w:tr>
      <w:tr w:rsidR="00922A17" w:rsidTr="00922A17">
        <w:tblPrEx>
          <w:tblW w:w="0" w:type="auto"/>
          <w:tblLayout w:type="fixed"/>
          <w:tblPrExChange w:id="436" w:author="Rachelle Byars-Sargent" w:date="2017-09-23T17:56:00Z">
            <w:tblPrEx>
              <w:tblW w:w="0" w:type="auto"/>
              <w:tblLayout w:type="fixed"/>
            </w:tblPrEx>
          </w:tblPrExChange>
        </w:tblPrEx>
        <w:trPr>
          <w:trHeight w:val="890"/>
          <w:ins w:id="437" w:author="Rachelle Byars-Sargent" w:date="2017-09-23T17:55:00Z"/>
        </w:trPr>
        <w:tc>
          <w:tcPr>
            <w:tcW w:w="3888" w:type="dxa"/>
            <w:tcBorders>
              <w:top w:val="nil"/>
              <w:left w:val="nil"/>
              <w:bottom w:val="nil"/>
              <w:right w:val="nil"/>
            </w:tcBorders>
            <w:tcPrChange w:id="438" w:author="Rachelle Byars-Sargent" w:date="2017-09-23T17:56:00Z">
              <w:tcPr>
                <w:tcW w:w="3888" w:type="dxa"/>
                <w:tcBorders>
                  <w:left w:val="nil"/>
                  <w:right w:val="nil"/>
                </w:tcBorders>
              </w:tcPr>
            </w:tcPrChange>
          </w:tcPr>
          <w:p w:rsidR="00922A17" w:rsidRDefault="00922A17" w:rsidP="00586046">
            <w:pPr>
              <w:spacing w:line="276" w:lineRule="auto"/>
              <w:contextualSpacing/>
              <w:rPr>
                <w:ins w:id="439" w:author="Rachelle Byars-Sargent" w:date="2017-09-23T17:55:00Z"/>
              </w:rPr>
            </w:pPr>
            <w:proofErr w:type="spellStart"/>
            <w:ins w:id="440" w:author="Rachelle Byars-Sargent" w:date="2017-09-23T17:55:00Z">
              <w:r>
                <w:t>MovieLabs</w:t>
              </w:r>
              <w:proofErr w:type="spellEnd"/>
              <w:r>
                <w:t xml:space="preserve"> Common Metadata2.5</w:t>
              </w:r>
            </w:ins>
          </w:p>
        </w:tc>
        <w:tc>
          <w:tcPr>
            <w:tcW w:w="1350" w:type="dxa"/>
            <w:tcBorders>
              <w:top w:val="nil"/>
              <w:left w:val="nil"/>
              <w:bottom w:val="nil"/>
              <w:right w:val="nil"/>
            </w:tcBorders>
            <w:tcPrChange w:id="441" w:author="Rachelle Byars-Sargent" w:date="2017-09-23T17:56:00Z">
              <w:tcPr>
                <w:tcW w:w="1710" w:type="dxa"/>
                <w:gridSpan w:val="2"/>
                <w:tcBorders>
                  <w:left w:val="nil"/>
                  <w:right w:val="nil"/>
                </w:tcBorders>
              </w:tcPr>
            </w:tcPrChange>
          </w:tcPr>
          <w:p w:rsidR="00922A17" w:rsidRDefault="00922A17" w:rsidP="00586046">
            <w:pPr>
              <w:spacing w:line="276" w:lineRule="auto"/>
              <w:contextualSpacing/>
              <w:rPr>
                <w:ins w:id="442" w:author="Rachelle Byars-Sargent" w:date="2017-09-23T17:55:00Z"/>
              </w:rPr>
            </w:pPr>
            <w:ins w:id="443" w:author="Rachelle Byars-Sargent" w:date="2017-09-23T17:55:00Z">
              <w:r>
                <w:t>[md]</w:t>
              </w:r>
            </w:ins>
          </w:p>
        </w:tc>
        <w:tc>
          <w:tcPr>
            <w:tcW w:w="4338" w:type="dxa"/>
            <w:tcBorders>
              <w:top w:val="nil"/>
              <w:left w:val="nil"/>
              <w:bottom w:val="nil"/>
              <w:right w:val="nil"/>
            </w:tcBorders>
            <w:tcPrChange w:id="444" w:author="Rachelle Byars-Sargent" w:date="2017-09-23T17:56:00Z">
              <w:tcPr>
                <w:tcW w:w="3978" w:type="dxa"/>
                <w:tcBorders>
                  <w:left w:val="nil"/>
                  <w:right w:val="nil"/>
                </w:tcBorders>
              </w:tcPr>
            </w:tcPrChange>
          </w:tcPr>
          <w:p w:rsidR="00922A17" w:rsidRPr="00922A17" w:rsidRDefault="00922A17" w:rsidP="00586046">
            <w:pPr>
              <w:spacing w:line="276" w:lineRule="auto"/>
              <w:contextualSpacing/>
              <w:rPr>
                <w:ins w:id="445" w:author="Rachelle Byars-Sargent" w:date="2017-09-23T17:55:00Z"/>
                <w:sz w:val="22"/>
                <w:rPrChange w:id="446" w:author="Rachelle Byars-Sargent" w:date="2017-09-23T17:56:00Z">
                  <w:rPr>
                    <w:ins w:id="447" w:author="Rachelle Byars-Sargent" w:date="2017-09-23T17:55:00Z"/>
                    <w:sz w:val="20"/>
                  </w:rPr>
                </w:rPrChange>
              </w:rPr>
            </w:pPr>
            <w:ins w:id="448" w:author="Rachelle Byars-Sargent" w:date="2017-09-23T17:55:00Z">
              <w:r w:rsidRPr="00922A17">
                <w:rPr>
                  <w:sz w:val="22"/>
                  <w:rPrChange w:id="449" w:author="Rachelle Byars-Sargent" w:date="2017-09-23T17:56:00Z">
                    <w:rPr>
                      <w:sz w:val="20"/>
                    </w:rPr>
                  </w:rPrChange>
                </w:rPr>
                <w:t>http://movielabs.com/md/md/</w:t>
              </w:r>
            </w:ins>
          </w:p>
        </w:tc>
      </w:tr>
      <w:tr w:rsidR="00922A17" w:rsidTr="00922A17">
        <w:tblPrEx>
          <w:tblW w:w="0" w:type="auto"/>
          <w:tblLayout w:type="fixed"/>
          <w:tblPrExChange w:id="450" w:author="Rachelle Byars-Sargent" w:date="2017-09-23T17:56:00Z">
            <w:tblPrEx>
              <w:tblW w:w="0" w:type="auto"/>
              <w:tblLayout w:type="fixed"/>
            </w:tblPrEx>
          </w:tblPrExChange>
        </w:tblPrEx>
        <w:trPr>
          <w:trHeight w:val="890"/>
          <w:ins w:id="451" w:author="Rachelle Byars-Sargent" w:date="2017-09-23T17:55:00Z"/>
          <w:trPrChange w:id="452" w:author="Rachelle Byars-Sargent" w:date="2017-09-23T17:56:00Z">
            <w:trPr>
              <w:trHeight w:val="890"/>
            </w:trPr>
          </w:trPrChange>
        </w:trPr>
        <w:tc>
          <w:tcPr>
            <w:tcW w:w="3888" w:type="dxa"/>
            <w:tcBorders>
              <w:top w:val="nil"/>
              <w:left w:val="nil"/>
              <w:bottom w:val="nil"/>
              <w:right w:val="nil"/>
            </w:tcBorders>
            <w:tcPrChange w:id="453" w:author="Rachelle Byars-Sargent" w:date="2017-09-23T17:56:00Z">
              <w:tcPr>
                <w:tcW w:w="3888" w:type="dxa"/>
                <w:tcBorders>
                  <w:left w:val="nil"/>
                  <w:right w:val="nil"/>
                </w:tcBorders>
              </w:tcPr>
            </w:tcPrChange>
          </w:tcPr>
          <w:p w:rsidR="00922A17" w:rsidRDefault="00922A17" w:rsidP="00586046">
            <w:pPr>
              <w:spacing w:line="276" w:lineRule="auto"/>
              <w:contextualSpacing/>
              <w:rPr>
                <w:ins w:id="454" w:author="Rachelle Byars-Sargent" w:date="2017-09-23T17:55:00Z"/>
              </w:rPr>
            </w:pPr>
            <w:proofErr w:type="spellStart"/>
            <w:ins w:id="455" w:author="Rachelle Byars-Sargent" w:date="2017-09-23T17:55:00Z">
              <w:r>
                <w:t>CableLabs</w:t>
              </w:r>
              <w:proofErr w:type="spellEnd"/>
              <w:r>
                <w:t xml:space="preserve"> Content 3.0</w:t>
              </w:r>
            </w:ins>
          </w:p>
        </w:tc>
        <w:tc>
          <w:tcPr>
            <w:tcW w:w="1350" w:type="dxa"/>
            <w:tcBorders>
              <w:top w:val="nil"/>
              <w:left w:val="nil"/>
              <w:bottom w:val="nil"/>
              <w:right w:val="nil"/>
            </w:tcBorders>
            <w:tcPrChange w:id="456" w:author="Rachelle Byars-Sargent" w:date="2017-09-23T17:56:00Z">
              <w:tcPr>
                <w:tcW w:w="1710" w:type="dxa"/>
                <w:gridSpan w:val="2"/>
                <w:tcBorders>
                  <w:left w:val="nil"/>
                  <w:right w:val="nil"/>
                </w:tcBorders>
              </w:tcPr>
            </w:tcPrChange>
          </w:tcPr>
          <w:p w:rsidR="00922A17" w:rsidRDefault="00922A17">
            <w:pPr>
              <w:spacing w:line="276" w:lineRule="auto"/>
              <w:contextualSpacing/>
              <w:rPr>
                <w:ins w:id="457" w:author="Rachelle Byars-Sargent" w:date="2017-09-23T17:55:00Z"/>
              </w:rPr>
            </w:pPr>
            <w:ins w:id="458" w:author="Rachelle Byars-Sargent" w:date="2017-09-23T17:55:00Z">
              <w:r>
                <w:t>[</w:t>
              </w:r>
            </w:ins>
            <w:proofErr w:type="spellStart"/>
            <w:ins w:id="459" w:author="Rachelle Byars-Sargent" w:date="2017-09-23T17:56:00Z">
              <w:r>
                <w:t>adi</w:t>
              </w:r>
            </w:ins>
            <w:proofErr w:type="spellEnd"/>
            <w:ins w:id="460" w:author="Rachelle Byars-Sargent" w:date="2017-09-23T17:55:00Z">
              <w:r>
                <w:t>]</w:t>
              </w:r>
            </w:ins>
          </w:p>
        </w:tc>
        <w:tc>
          <w:tcPr>
            <w:tcW w:w="4338" w:type="dxa"/>
            <w:tcBorders>
              <w:top w:val="nil"/>
              <w:left w:val="nil"/>
              <w:bottom w:val="nil"/>
              <w:right w:val="nil"/>
            </w:tcBorders>
            <w:tcPrChange w:id="461" w:author="Rachelle Byars-Sargent" w:date="2017-09-23T17:56:00Z">
              <w:tcPr>
                <w:tcW w:w="3978" w:type="dxa"/>
                <w:tcBorders>
                  <w:left w:val="nil"/>
                  <w:bottom w:val="single" w:sz="4" w:space="0" w:color="auto"/>
                  <w:right w:val="nil"/>
                </w:tcBorders>
              </w:tcPr>
            </w:tcPrChange>
          </w:tcPr>
          <w:p w:rsidR="00922A17" w:rsidRPr="00922A17" w:rsidRDefault="00922A17" w:rsidP="00586046">
            <w:pPr>
              <w:spacing w:line="276" w:lineRule="auto"/>
              <w:contextualSpacing/>
              <w:rPr>
                <w:ins w:id="462" w:author="Rachelle Byars-Sargent" w:date="2017-09-23T17:55:00Z"/>
                <w:sz w:val="22"/>
                <w:rPrChange w:id="463" w:author="Rachelle Byars-Sargent" w:date="2017-09-23T17:56:00Z">
                  <w:rPr>
                    <w:ins w:id="464" w:author="Rachelle Byars-Sargent" w:date="2017-09-23T17:55:00Z"/>
                    <w:sz w:val="20"/>
                  </w:rPr>
                </w:rPrChange>
              </w:rPr>
            </w:pPr>
            <w:ins w:id="465" w:author="Rachelle Byars-Sargent" w:date="2017-09-23T17:55:00Z">
              <w:r w:rsidRPr="00922A17">
                <w:rPr>
                  <w:sz w:val="22"/>
                  <w:rPrChange w:id="466" w:author="Rachelle Byars-Sargent" w:date="2017-09-23T17:56:00Z">
                    <w:rPr>
                      <w:sz w:val="20"/>
                    </w:rPr>
                  </w:rPrChange>
                </w:rPr>
                <w:t>https://apps.cablelabs.com/specification/?category=METADATA</w:t>
              </w:r>
            </w:ins>
          </w:p>
        </w:tc>
      </w:tr>
      <w:tr w:rsidR="00922A17" w:rsidTr="00FF519C">
        <w:tblPrEx>
          <w:tblW w:w="0" w:type="auto"/>
          <w:tblLayout w:type="fixed"/>
          <w:tblPrExChange w:id="467" w:author="Rachelle Byars-Sargent" w:date="2017-09-23T17:58:00Z">
            <w:tblPrEx>
              <w:tblW w:w="0" w:type="auto"/>
              <w:tblLayout w:type="fixed"/>
            </w:tblPrEx>
          </w:tblPrExChange>
        </w:tblPrEx>
        <w:trPr>
          <w:trHeight w:val="648"/>
          <w:ins w:id="468" w:author="Rachelle Byars-Sargent" w:date="2017-09-23T17:55:00Z"/>
        </w:trPr>
        <w:tc>
          <w:tcPr>
            <w:tcW w:w="3888" w:type="dxa"/>
            <w:tcBorders>
              <w:top w:val="nil"/>
              <w:left w:val="nil"/>
              <w:bottom w:val="nil"/>
              <w:right w:val="nil"/>
            </w:tcBorders>
            <w:tcPrChange w:id="469" w:author="Rachelle Byars-Sargent" w:date="2017-09-23T17:58:00Z">
              <w:tcPr>
                <w:tcW w:w="3888" w:type="dxa"/>
                <w:tcBorders>
                  <w:left w:val="nil"/>
                  <w:bottom w:val="nil"/>
                  <w:right w:val="nil"/>
                </w:tcBorders>
              </w:tcPr>
            </w:tcPrChange>
          </w:tcPr>
          <w:p w:rsidR="00922A17" w:rsidRDefault="00922A17" w:rsidP="00586046">
            <w:pPr>
              <w:spacing w:line="276" w:lineRule="auto"/>
              <w:contextualSpacing/>
              <w:rPr>
                <w:ins w:id="470" w:author="Rachelle Byars-Sargent" w:date="2017-09-23T17:55:00Z"/>
              </w:rPr>
            </w:pPr>
            <w:proofErr w:type="spellStart"/>
            <w:ins w:id="471" w:author="Rachelle Byars-Sargent" w:date="2017-09-23T17:55:00Z">
              <w:r>
                <w:t>Gracenote</w:t>
              </w:r>
              <w:proofErr w:type="spellEnd"/>
              <w:r>
                <w:t xml:space="preserve">/TMS Relay </w:t>
              </w:r>
              <w:r w:rsidRPr="00586046">
                <w:t>0.5.7</w:t>
              </w:r>
            </w:ins>
          </w:p>
        </w:tc>
        <w:tc>
          <w:tcPr>
            <w:tcW w:w="1350" w:type="dxa"/>
            <w:tcBorders>
              <w:top w:val="nil"/>
              <w:left w:val="nil"/>
              <w:bottom w:val="nil"/>
              <w:right w:val="nil"/>
            </w:tcBorders>
            <w:tcPrChange w:id="472" w:author="Rachelle Byars-Sargent" w:date="2017-09-23T17:58:00Z">
              <w:tcPr>
                <w:tcW w:w="1710" w:type="dxa"/>
                <w:gridSpan w:val="2"/>
                <w:tcBorders>
                  <w:left w:val="nil"/>
                  <w:bottom w:val="nil"/>
                  <w:right w:val="nil"/>
                </w:tcBorders>
              </w:tcPr>
            </w:tcPrChange>
          </w:tcPr>
          <w:p w:rsidR="00922A17" w:rsidRDefault="00922A17">
            <w:pPr>
              <w:spacing w:line="276" w:lineRule="auto"/>
              <w:contextualSpacing/>
              <w:rPr>
                <w:ins w:id="473" w:author="Rachelle Byars-Sargent" w:date="2017-09-23T17:55:00Z"/>
              </w:rPr>
            </w:pPr>
            <w:ins w:id="474" w:author="Rachelle Byars-Sargent" w:date="2017-09-23T17:55:00Z">
              <w:r>
                <w:t>[</w:t>
              </w:r>
            </w:ins>
            <w:proofErr w:type="spellStart"/>
            <w:ins w:id="475" w:author="Rachelle Byars-Sargent" w:date="2017-09-23T17:56:00Z">
              <w:r>
                <w:t>tms</w:t>
              </w:r>
            </w:ins>
            <w:proofErr w:type="spellEnd"/>
            <w:ins w:id="476" w:author="Rachelle Byars-Sargent" w:date="2017-09-23T17:55:00Z">
              <w:r>
                <w:t>]</w:t>
              </w:r>
            </w:ins>
          </w:p>
        </w:tc>
        <w:tc>
          <w:tcPr>
            <w:tcW w:w="4338" w:type="dxa"/>
            <w:tcBorders>
              <w:top w:val="nil"/>
              <w:left w:val="nil"/>
              <w:bottom w:val="nil"/>
              <w:right w:val="nil"/>
            </w:tcBorders>
            <w:tcPrChange w:id="477" w:author="Rachelle Byars-Sargent" w:date="2017-09-23T17:58:00Z">
              <w:tcPr>
                <w:tcW w:w="3978" w:type="dxa"/>
                <w:tcBorders>
                  <w:left w:val="nil"/>
                  <w:bottom w:val="nil"/>
                  <w:right w:val="nil"/>
                </w:tcBorders>
              </w:tcPr>
            </w:tcPrChange>
          </w:tcPr>
          <w:p w:rsidR="00922A17" w:rsidRPr="007255D5" w:rsidRDefault="00922A17" w:rsidP="00586046">
            <w:pPr>
              <w:spacing w:line="276" w:lineRule="auto"/>
              <w:contextualSpacing/>
              <w:rPr>
                <w:ins w:id="478" w:author="Rachelle Byars-Sargent" w:date="2017-09-23T17:55:00Z"/>
              </w:rPr>
            </w:pPr>
          </w:p>
        </w:tc>
      </w:tr>
      <w:tr w:rsidR="00FF519C" w:rsidTr="00922A17">
        <w:trPr>
          <w:trHeight w:val="70"/>
          <w:ins w:id="479" w:author="Rachelle Byars-Sargent" w:date="2017-09-23T17:58:00Z"/>
        </w:trPr>
        <w:tc>
          <w:tcPr>
            <w:tcW w:w="3888" w:type="dxa"/>
            <w:tcBorders>
              <w:top w:val="nil"/>
              <w:left w:val="nil"/>
              <w:bottom w:val="nil"/>
              <w:right w:val="nil"/>
            </w:tcBorders>
          </w:tcPr>
          <w:p w:rsidR="00FF519C" w:rsidRDefault="00FF519C" w:rsidP="005A4632">
            <w:pPr>
              <w:spacing w:line="276" w:lineRule="auto"/>
              <w:contextualSpacing/>
              <w:rPr>
                <w:ins w:id="480" w:author="Rachelle Byars-Sargent" w:date="2017-09-23T17:58:00Z"/>
              </w:rPr>
              <w:pPrChange w:id="481" w:author="Rachelle Byars-Sargent" w:date="2017-10-16T12:39:00Z">
                <w:pPr>
                  <w:spacing w:line="276" w:lineRule="auto"/>
                  <w:contextualSpacing/>
                </w:pPr>
              </w:pPrChange>
            </w:pPr>
            <w:ins w:id="482" w:author="Rachelle Byars-Sargent" w:date="2017-09-23T17:58:00Z">
              <w:r>
                <w:t xml:space="preserve">Public </w:t>
              </w:r>
            </w:ins>
            <w:ins w:id="483" w:author="Rachelle Byars-Sargent" w:date="2017-09-23T17:59:00Z">
              <w:r>
                <w:t>Media</w:t>
              </w:r>
            </w:ins>
            <w:ins w:id="484" w:author="Rachelle Byars-Sargent" w:date="2017-09-23T17:58:00Z">
              <w:r>
                <w:t xml:space="preserve"> </w:t>
              </w:r>
            </w:ins>
            <w:ins w:id="485" w:author="Rachelle Byars-Sargent" w:date="2017-10-16T12:39:00Z">
              <w:r w:rsidR="005A4632">
                <w:t>Common Metadata 3.0</w:t>
              </w:r>
            </w:ins>
          </w:p>
        </w:tc>
        <w:tc>
          <w:tcPr>
            <w:tcW w:w="1350" w:type="dxa"/>
            <w:tcBorders>
              <w:top w:val="nil"/>
              <w:left w:val="nil"/>
              <w:bottom w:val="nil"/>
              <w:right w:val="nil"/>
            </w:tcBorders>
          </w:tcPr>
          <w:p w:rsidR="00FF519C" w:rsidRDefault="00FF519C" w:rsidP="005A4632">
            <w:pPr>
              <w:spacing w:line="276" w:lineRule="auto"/>
              <w:contextualSpacing/>
              <w:rPr>
                <w:ins w:id="486" w:author="Rachelle Byars-Sargent" w:date="2017-09-23T17:58:00Z"/>
              </w:rPr>
              <w:pPrChange w:id="487" w:author="Rachelle Byars-Sargent" w:date="2017-10-16T12:39:00Z">
                <w:pPr>
                  <w:spacing w:line="276" w:lineRule="auto"/>
                  <w:contextualSpacing/>
                </w:pPr>
              </w:pPrChange>
            </w:pPr>
            <w:ins w:id="488" w:author="Rachelle Byars-Sargent" w:date="2017-09-23T17:58:00Z">
              <w:r>
                <w:t>[pm]</w:t>
              </w:r>
            </w:ins>
          </w:p>
        </w:tc>
        <w:tc>
          <w:tcPr>
            <w:tcW w:w="4338" w:type="dxa"/>
            <w:tcBorders>
              <w:top w:val="nil"/>
              <w:left w:val="nil"/>
              <w:bottom w:val="nil"/>
              <w:right w:val="nil"/>
            </w:tcBorders>
          </w:tcPr>
          <w:p w:rsidR="00FF519C" w:rsidRPr="007255D5" w:rsidRDefault="00FF519C" w:rsidP="00586046">
            <w:pPr>
              <w:spacing w:line="276" w:lineRule="auto"/>
              <w:contextualSpacing/>
              <w:rPr>
                <w:ins w:id="489" w:author="Rachelle Byars-Sargent" w:date="2017-09-23T17:58:00Z"/>
              </w:rPr>
            </w:pPr>
          </w:p>
        </w:tc>
      </w:tr>
    </w:tbl>
    <w:p w:rsidR="00922A17" w:rsidRPr="00922A17" w:rsidRDefault="00922A17">
      <w:pPr>
        <w:rPr>
          <w:ins w:id="490" w:author="Rachelle Byars-Sargent" w:date="2017-09-23T15:24:00Z"/>
        </w:rPr>
        <w:pPrChange w:id="491" w:author="Rachelle Byars-Sargent" w:date="2017-09-23T17:55:00Z">
          <w:pPr>
            <w:spacing w:line="276" w:lineRule="auto"/>
          </w:pPr>
        </w:pPrChange>
      </w:pPr>
    </w:p>
    <w:p w:rsidR="00D44D40" w:rsidRDefault="00D44D40" w:rsidP="000F4C28">
      <w:pPr>
        <w:spacing w:line="276" w:lineRule="auto"/>
        <w:rPr>
          <w:ins w:id="492" w:author="Rachelle Byars-Sargent" w:date="2017-09-23T15:33:00Z"/>
        </w:rPr>
      </w:pPr>
    </w:p>
    <w:p w:rsidR="00237CC2" w:rsidRDefault="00237CC2" w:rsidP="00237CC2">
      <w:pPr>
        <w:pStyle w:val="Heading2"/>
        <w:contextualSpacing w:val="0"/>
        <w:rPr>
          <w:ins w:id="493" w:author="Rachelle Byars-Sargent" w:date="2017-09-23T19:00:00Z"/>
        </w:rPr>
      </w:pPr>
      <w:ins w:id="494" w:author="Rachelle Byars-Sargent" w:date="2017-09-23T18:59:00Z">
        <w:r>
          <w:t>Taxonomies and Data Formats</w:t>
        </w:r>
      </w:ins>
    </w:p>
    <w:p w:rsidR="00237CC2" w:rsidRPr="000C0CFC" w:rsidRDefault="00237CC2">
      <w:pPr>
        <w:rPr>
          <w:ins w:id="495" w:author="Rachelle Byars-Sargent" w:date="2017-09-23T18:59:00Z"/>
        </w:rPr>
        <w:pPrChange w:id="496" w:author="Rachelle Byars-Sargent" w:date="2017-09-23T19:00:00Z">
          <w:pPr>
            <w:pStyle w:val="Heading2"/>
            <w:contextualSpacing w:val="0"/>
          </w:pPr>
        </w:pPrChange>
      </w:pPr>
      <w:ins w:id="497" w:author="Rachelle Byars-Sargent" w:date="2017-09-23T19:03:00Z">
        <w:r>
          <w:t>One a</w:t>
        </w:r>
      </w:ins>
      <w:ins w:id="498" w:author="Rachelle Byars-Sargent" w:date="2017-09-23T19:04:00Z">
        <w:r>
          <w:t xml:space="preserve"> metadata field is defined, </w:t>
        </w:r>
        <w:proofErr w:type="gramStart"/>
        <w:r>
          <w:t>a t</w:t>
        </w:r>
      </w:ins>
      <w:ins w:id="499" w:author="Rachelle Byars-Sargent" w:date="2017-09-23T19:02:00Z">
        <w:r>
          <w:t>axonom</w:t>
        </w:r>
      </w:ins>
      <w:ins w:id="500" w:author="Rachelle Byars-Sargent" w:date="2017-09-23T19:04:00Z">
        <w:r>
          <w:t>y</w:t>
        </w:r>
        <w:proofErr w:type="gramEnd"/>
        <w:r>
          <w:t xml:space="preserve"> (</w:t>
        </w:r>
      </w:ins>
      <w:ins w:id="501" w:author="Rachelle Byars-Sargent" w:date="2017-09-23T19:02:00Z">
        <w:r>
          <w:t>controlled vocabulary</w:t>
        </w:r>
      </w:ins>
      <w:ins w:id="502" w:author="Rachelle Byars-Sargent" w:date="2017-09-23T19:04:00Z">
        <w:r>
          <w:t>)</w:t>
        </w:r>
      </w:ins>
      <w:ins w:id="503" w:author="Rachelle Byars-Sargent" w:date="2017-09-23T19:03:00Z">
        <w:r w:rsidRPr="001304E6">
          <w:rPr>
            <w:rPrChange w:id="504" w:author="Rachelle Byars-Sargent" w:date="2017-09-23T19:04:00Z">
              <w:rPr>
                <w:rFonts w:ascii="Arial" w:hAnsi="Arial" w:cs="Arial"/>
                <w:color w:val="222222"/>
                <w:shd w:val="clear" w:color="auto" w:fill="FFFFFF"/>
              </w:rPr>
            </w:rPrChange>
          </w:rPr>
          <w:t xml:space="preserve"> </w:t>
        </w:r>
      </w:ins>
      <w:ins w:id="505" w:author="Rachelle Byars-Sargent" w:date="2017-09-23T19:04:00Z">
        <w:r w:rsidR="001304E6">
          <w:t xml:space="preserve">is used to </w:t>
        </w:r>
      </w:ins>
      <w:ins w:id="506" w:author="Rachelle Byars-Sargent" w:date="2017-09-23T19:05:00Z">
        <w:r w:rsidR="001304E6">
          <w:t xml:space="preserve">establish a shared categorization or classification system.   In certain instances, an enterprise may have its own vocabularies.   To avoid </w:t>
        </w:r>
      </w:ins>
      <w:ins w:id="507" w:author="Rachelle Byars-Sargent" w:date="2017-09-23T19:06:00Z">
        <w:r w:rsidR="001304E6">
          <w:t>unnecessary</w:t>
        </w:r>
      </w:ins>
      <w:ins w:id="508" w:author="Rachelle Byars-Sargent" w:date="2017-09-23T19:05:00Z">
        <w:r w:rsidR="001304E6">
          <w:t xml:space="preserve"> variations,</w:t>
        </w:r>
      </w:ins>
      <w:ins w:id="509" w:author="Rachelle Byars-Sargent" w:date="2017-09-23T19:03:00Z">
        <w:r>
          <w:t xml:space="preserve"> </w:t>
        </w:r>
      </w:ins>
      <w:ins w:id="510" w:author="Rachelle Byars-Sargent" w:date="2017-09-23T19:06:00Z">
        <w:r w:rsidR="001304E6">
          <w:t>t</w:t>
        </w:r>
      </w:ins>
      <w:ins w:id="511" w:author="Rachelle Byars-Sargent" w:date="2017-09-23T19:03:00Z">
        <w:r>
          <w:t>his MAP references the following standards</w:t>
        </w:r>
      </w:ins>
      <w:ins w:id="512" w:author="Rachelle Byars-Sargent" w:date="2017-09-23T19:06:00Z">
        <w:r w:rsidR="001304E6">
          <w:t>.</w:t>
        </w:r>
      </w:ins>
    </w:p>
    <w:p w:rsidR="000F4C28" w:rsidRPr="008F5285" w:rsidDel="00237CC2" w:rsidRDefault="000F4C28" w:rsidP="000F4C28">
      <w:pPr>
        <w:spacing w:line="276" w:lineRule="auto"/>
        <w:rPr>
          <w:del w:id="513" w:author="Rachelle Byars-Sargent" w:date="2017-09-23T18:58:00Z"/>
          <w:highlight w:val="yellow"/>
          <w:rPrChange w:id="514" w:author="Rachelle Byars-Sargent" w:date="2017-09-23T17:17:00Z">
            <w:rPr>
              <w:del w:id="515" w:author="Rachelle Byars-Sargent" w:date="2017-09-23T18:58:00Z"/>
            </w:rPr>
          </w:rPrChange>
        </w:rPr>
      </w:pPr>
      <w:del w:id="516" w:author="Rachelle Byars-Sargent" w:date="2017-09-23T18:58:00Z">
        <w:r w:rsidRPr="008F5285" w:rsidDel="00237CC2">
          <w:rPr>
            <w:highlight w:val="yellow"/>
            <w:rPrChange w:id="517" w:author="Rachelle Byars-Sargent" w:date="2017-09-23T17:17:00Z">
              <w:rPr/>
            </w:rPrChange>
          </w:rPr>
          <w:delText>This is the second part of a series of documents concerning the metadata system. The other documents in this series are as follows:</w:delText>
        </w:r>
      </w:del>
    </w:p>
    <w:p w:rsidR="000F4C28" w:rsidRPr="008F5285" w:rsidDel="00237CC2" w:rsidRDefault="000F4C28" w:rsidP="000F4C28">
      <w:pPr>
        <w:spacing w:line="276" w:lineRule="auto"/>
        <w:rPr>
          <w:del w:id="518" w:author="Rachelle Byars-Sargent" w:date="2017-09-23T18:58:00Z"/>
          <w:highlight w:val="yellow"/>
          <w:rPrChange w:id="519" w:author="Rachelle Byars-Sargent" w:date="2017-09-23T17:17:00Z">
            <w:rPr>
              <w:del w:id="520" w:author="Rachelle Byars-Sargent" w:date="2017-09-23T18:58:00Z"/>
            </w:rPr>
          </w:rPrChange>
        </w:rPr>
      </w:pPr>
    </w:p>
    <w:p w:rsidR="000F4C28" w:rsidRPr="008F5285" w:rsidDel="00A45A62" w:rsidRDefault="000F4C28" w:rsidP="000F4C28">
      <w:pPr>
        <w:numPr>
          <w:ilvl w:val="0"/>
          <w:numId w:val="2"/>
        </w:numPr>
        <w:spacing w:line="276" w:lineRule="auto"/>
        <w:ind w:hanging="360"/>
        <w:contextualSpacing/>
        <w:rPr>
          <w:del w:id="521" w:author="Rachelle Byars-Sargent" w:date="2017-09-23T18:53:00Z"/>
          <w:highlight w:val="yellow"/>
          <w:rPrChange w:id="522" w:author="Rachelle Byars-Sargent" w:date="2017-09-23T17:17:00Z">
            <w:rPr>
              <w:del w:id="523" w:author="Rachelle Byars-Sargent" w:date="2017-09-23T18:53:00Z"/>
              <w:highlight w:val="white"/>
            </w:rPr>
          </w:rPrChange>
        </w:rPr>
      </w:pPr>
      <w:del w:id="524" w:author="Rachelle Byars-Sargent" w:date="2017-09-23T18:53:00Z">
        <w:r w:rsidRPr="008F5285" w:rsidDel="00A45A62">
          <w:rPr>
            <w:b/>
            <w:color w:val="333333"/>
            <w:highlight w:val="yellow"/>
            <w:rPrChange w:id="525" w:author="Rachelle Byars-Sargent" w:date="2017-09-23T17:17:00Z">
              <w:rPr>
                <w:b/>
                <w:color w:val="333333"/>
                <w:highlight w:val="white"/>
              </w:rPr>
            </w:rPrChange>
          </w:rPr>
          <w:delText>Part 1: Introduction to Abstract Metadata in Public Broadcasting</w:delText>
        </w:r>
        <w:r w:rsidRPr="008F5285" w:rsidDel="00A45A62">
          <w:rPr>
            <w:color w:val="333333"/>
            <w:highlight w:val="yellow"/>
            <w:rPrChange w:id="526" w:author="Rachelle Byars-Sargent" w:date="2017-09-23T17:17:00Z">
              <w:rPr>
                <w:color w:val="333333"/>
                <w:highlight w:val="white"/>
              </w:rPr>
            </w:rPrChange>
          </w:rPr>
          <w:br/>
          <w:delText>This part introduces the Interconnection System and the need for an abstract hierarchical metadata system.</w:delText>
        </w:r>
      </w:del>
    </w:p>
    <w:p w:rsidR="000F4C28" w:rsidRPr="008F5285" w:rsidDel="00237CC2" w:rsidRDefault="000F4C28" w:rsidP="000F4C28">
      <w:pPr>
        <w:numPr>
          <w:ilvl w:val="0"/>
          <w:numId w:val="2"/>
        </w:numPr>
        <w:spacing w:line="276" w:lineRule="auto"/>
        <w:ind w:hanging="360"/>
        <w:contextualSpacing/>
        <w:rPr>
          <w:del w:id="527" w:author="Rachelle Byars-Sargent" w:date="2017-09-23T18:58:00Z"/>
          <w:highlight w:val="yellow"/>
          <w:rPrChange w:id="528" w:author="Rachelle Byars-Sargent" w:date="2017-09-23T17:17:00Z">
            <w:rPr>
              <w:del w:id="529" w:author="Rachelle Byars-Sargent" w:date="2017-09-23T18:58:00Z"/>
              <w:highlight w:val="white"/>
            </w:rPr>
          </w:rPrChange>
        </w:rPr>
      </w:pPr>
      <w:del w:id="530" w:author="Rachelle Byars-Sargent" w:date="2017-09-23T18:58:00Z">
        <w:r w:rsidRPr="008F5285" w:rsidDel="00237CC2">
          <w:rPr>
            <w:b/>
            <w:highlight w:val="yellow"/>
            <w:rPrChange w:id="531" w:author="Rachelle Byars-Sargent" w:date="2017-09-23T17:17:00Z">
              <w:rPr>
                <w:b/>
                <w:highlight w:val="white"/>
              </w:rPr>
            </w:rPrChange>
          </w:rPr>
          <w:delText>Part 3: Time-based Descriptive Metadata</w:delText>
        </w:r>
        <w:r w:rsidRPr="008F5285" w:rsidDel="00237CC2">
          <w:rPr>
            <w:highlight w:val="yellow"/>
            <w:rPrChange w:id="532" w:author="Rachelle Byars-Sargent" w:date="2017-09-23T17:17:00Z">
              <w:rPr>
                <w:highlight w:val="white"/>
              </w:rPr>
            </w:rPrChange>
          </w:rPr>
          <w:br/>
          <w:delText>This part explains the metadata that provides detailed information about media content.</w:delText>
        </w:r>
      </w:del>
    </w:p>
    <w:p w:rsidR="000F4C28" w:rsidRPr="008F5285" w:rsidDel="00237CC2" w:rsidRDefault="000F4C28" w:rsidP="000F4C28">
      <w:pPr>
        <w:spacing w:line="276" w:lineRule="auto"/>
        <w:rPr>
          <w:del w:id="533" w:author="Rachelle Byars-Sargent" w:date="2017-09-23T18:58:00Z"/>
          <w:highlight w:val="yellow"/>
          <w:rPrChange w:id="534" w:author="Rachelle Byars-Sargent" w:date="2017-09-23T17:17:00Z">
            <w:rPr>
              <w:del w:id="535" w:author="Rachelle Byars-Sargent" w:date="2017-09-23T18:58:00Z"/>
            </w:rPr>
          </w:rPrChange>
        </w:rPr>
      </w:pPr>
    </w:p>
    <w:p w:rsidR="000F4C28" w:rsidDel="00237CC2" w:rsidRDefault="000F4C28" w:rsidP="000F4C28">
      <w:pPr>
        <w:spacing w:line="276" w:lineRule="auto"/>
        <w:rPr>
          <w:del w:id="536" w:author="Rachelle Byars-Sargent" w:date="2017-09-23T18:58:00Z"/>
        </w:rPr>
      </w:pPr>
      <w:del w:id="537" w:author="Rachelle Byars-Sargent" w:date="2017-09-23T18:58:00Z">
        <w:r w:rsidRPr="008F5285" w:rsidDel="00237CC2">
          <w:rPr>
            <w:highlight w:val="yellow"/>
            <w:rPrChange w:id="538" w:author="Rachelle Byars-Sargent" w:date="2017-09-23T17:17:00Z">
              <w:rPr/>
            </w:rPrChange>
          </w:rPr>
          <w:delText xml:space="preserve">This document describes the core abstract metadata models that compose the content library. </w:delText>
        </w:r>
      </w:del>
    </w:p>
    <w:p w:rsidR="000F4C28" w:rsidRPr="008F5285" w:rsidDel="00237CC2" w:rsidRDefault="000F4C28">
      <w:pPr>
        <w:pStyle w:val="Heading2"/>
        <w:rPr>
          <w:del w:id="539" w:author="Rachelle Byars-Sargent" w:date="2017-09-23T18:58:00Z"/>
          <w:highlight w:val="yellow"/>
          <w:rPrChange w:id="540" w:author="Rachelle Byars-Sargent" w:date="2017-09-23T17:16:00Z">
            <w:rPr>
              <w:del w:id="541" w:author="Rachelle Byars-Sargent" w:date="2017-09-23T18:58:00Z"/>
            </w:rPr>
          </w:rPrChange>
        </w:rPr>
        <w:pPrChange w:id="542" w:author="Rachelle Byars-Sargent" w:date="2017-09-23T16:34:00Z">
          <w:pPr>
            <w:pStyle w:val="Heading2"/>
            <w:contextualSpacing w:val="0"/>
          </w:pPr>
        </w:pPrChange>
      </w:pPr>
      <w:bookmarkStart w:id="543" w:name="h.4v28x9cdu9pr" w:colFirst="0" w:colLast="0"/>
      <w:bookmarkEnd w:id="543"/>
      <w:del w:id="544" w:author="Rachelle Byars-Sargent" w:date="2017-09-23T18:58:00Z">
        <w:r w:rsidRPr="008F5285" w:rsidDel="00237CC2">
          <w:rPr>
            <w:highlight w:val="yellow"/>
            <w:rPrChange w:id="545" w:author="Rachelle Byars-Sargent" w:date="2017-09-23T17:16:00Z">
              <w:rPr/>
            </w:rPrChange>
          </w:rPr>
          <w:delText>Document Organization</w:delText>
        </w:r>
      </w:del>
    </w:p>
    <w:p w:rsidR="000F4C28" w:rsidRPr="008F5285" w:rsidDel="00237CC2" w:rsidRDefault="000F4C28" w:rsidP="000F4C28">
      <w:pPr>
        <w:spacing w:line="276" w:lineRule="auto"/>
        <w:rPr>
          <w:del w:id="546" w:author="Rachelle Byars-Sargent" w:date="2017-09-23T18:58:00Z"/>
          <w:highlight w:val="yellow"/>
          <w:rPrChange w:id="547" w:author="Rachelle Byars-Sargent" w:date="2017-09-23T17:16:00Z">
            <w:rPr>
              <w:del w:id="548" w:author="Rachelle Byars-Sargent" w:date="2017-09-23T18:58:00Z"/>
            </w:rPr>
          </w:rPrChange>
        </w:rPr>
      </w:pPr>
      <w:del w:id="549" w:author="Rachelle Byars-Sargent" w:date="2017-09-23T18:58:00Z">
        <w:r w:rsidRPr="008F5285" w:rsidDel="00237CC2">
          <w:rPr>
            <w:highlight w:val="yellow"/>
            <w:rPrChange w:id="550" w:author="Rachelle Byars-Sargent" w:date="2017-09-23T17:16:00Z">
              <w:rPr/>
            </w:rPrChange>
          </w:rPr>
          <w:delText>This document is organized as follows:</w:delText>
        </w:r>
      </w:del>
    </w:p>
    <w:p w:rsidR="000F4C28" w:rsidRPr="008F5285" w:rsidDel="00237CC2" w:rsidRDefault="000F4C28" w:rsidP="000F4C28">
      <w:pPr>
        <w:spacing w:line="276" w:lineRule="auto"/>
        <w:rPr>
          <w:del w:id="551" w:author="Rachelle Byars-Sargent" w:date="2017-09-23T18:58:00Z"/>
          <w:highlight w:val="yellow"/>
          <w:rPrChange w:id="552" w:author="Rachelle Byars-Sargent" w:date="2017-09-23T17:16:00Z">
            <w:rPr>
              <w:del w:id="553" w:author="Rachelle Byars-Sargent" w:date="2017-09-23T18:58:00Z"/>
            </w:rPr>
          </w:rPrChange>
        </w:rPr>
      </w:pPr>
    </w:p>
    <w:p w:rsidR="000F4C28" w:rsidRPr="008F5285" w:rsidDel="00237CC2" w:rsidRDefault="000F4C28" w:rsidP="000F4C28">
      <w:pPr>
        <w:numPr>
          <w:ilvl w:val="0"/>
          <w:numId w:val="1"/>
        </w:numPr>
        <w:spacing w:line="276" w:lineRule="auto"/>
        <w:ind w:hanging="360"/>
        <w:contextualSpacing/>
        <w:rPr>
          <w:del w:id="554" w:author="Rachelle Byars-Sargent" w:date="2017-09-23T18:58:00Z"/>
          <w:highlight w:val="yellow"/>
          <w:rPrChange w:id="555" w:author="Rachelle Byars-Sargent" w:date="2017-09-23T17:16:00Z">
            <w:rPr>
              <w:del w:id="556" w:author="Rachelle Byars-Sargent" w:date="2017-09-23T18:58:00Z"/>
            </w:rPr>
          </w:rPrChange>
        </w:rPr>
      </w:pPr>
      <w:del w:id="557" w:author="Rachelle Byars-Sargent" w:date="2017-09-23T18:58:00Z">
        <w:r w:rsidRPr="008F5285" w:rsidDel="00237CC2">
          <w:rPr>
            <w:b/>
            <w:highlight w:val="yellow"/>
            <w:rPrChange w:id="558" w:author="Rachelle Byars-Sargent" w:date="2017-09-23T17:16:00Z">
              <w:rPr>
                <w:b/>
              </w:rPr>
            </w:rPrChange>
          </w:rPr>
          <w:delText>Core Content Metadata</w:delText>
        </w:r>
        <w:r w:rsidRPr="008F5285" w:rsidDel="00237CC2">
          <w:rPr>
            <w:highlight w:val="yellow"/>
            <w:rPrChange w:id="559" w:author="Rachelle Byars-Sargent" w:date="2017-09-23T17:16:00Z">
              <w:rPr/>
            </w:rPrChange>
          </w:rPr>
          <w:delText xml:space="preserve">: This section lists the relational, library, and technical metadata that need to be inputted about core content </w:delText>
        </w:r>
        <w:r w:rsidRPr="008F5285" w:rsidDel="00237CC2">
          <w:rPr>
            <w:rFonts w:ascii="Arial" w:eastAsia="Arial" w:hAnsi="Arial" w:cs="Arial"/>
            <w:color w:val="545454"/>
            <w:sz w:val="22"/>
            <w:szCs w:val="22"/>
            <w:highlight w:val="yellow"/>
            <w:rPrChange w:id="560" w:author="Rachelle Byars-Sargent" w:date="2017-09-23T17:16:00Z">
              <w:rPr>
                <w:rFonts w:ascii="Arial" w:eastAsia="Arial" w:hAnsi="Arial" w:cs="Arial"/>
                <w:color w:val="545454"/>
                <w:sz w:val="22"/>
                <w:szCs w:val="22"/>
                <w:highlight w:val="white"/>
              </w:rPr>
            </w:rPrChange>
          </w:rPr>
          <w:delText>—</w:delText>
        </w:r>
        <w:r w:rsidRPr="008F5285" w:rsidDel="00237CC2">
          <w:rPr>
            <w:highlight w:val="yellow"/>
            <w:rPrChange w:id="561" w:author="Rachelle Byars-Sargent" w:date="2017-09-23T17:16:00Z">
              <w:rPr/>
            </w:rPrChange>
          </w:rPr>
          <w:delText xml:space="preserve"> like a Series, Episode, etc. </w:delText>
        </w:r>
        <w:r w:rsidRPr="008F5285" w:rsidDel="00237CC2">
          <w:rPr>
            <w:rFonts w:ascii="Arial" w:eastAsia="Arial" w:hAnsi="Arial" w:cs="Arial"/>
            <w:color w:val="545454"/>
            <w:sz w:val="22"/>
            <w:szCs w:val="22"/>
            <w:highlight w:val="yellow"/>
            <w:rPrChange w:id="562" w:author="Rachelle Byars-Sargent" w:date="2017-09-23T17:16:00Z">
              <w:rPr>
                <w:rFonts w:ascii="Arial" w:eastAsia="Arial" w:hAnsi="Arial" w:cs="Arial"/>
                <w:color w:val="545454"/>
                <w:sz w:val="22"/>
                <w:szCs w:val="22"/>
                <w:highlight w:val="white"/>
              </w:rPr>
            </w:rPrChange>
          </w:rPr>
          <w:delText>—</w:delText>
        </w:r>
        <w:r w:rsidRPr="008F5285" w:rsidDel="00237CC2">
          <w:rPr>
            <w:highlight w:val="yellow"/>
            <w:rPrChange w:id="563" w:author="Rachelle Byars-Sargent" w:date="2017-09-23T17:16:00Z">
              <w:rPr/>
            </w:rPrChange>
          </w:rPr>
          <w:delText xml:space="preserve"> at particular times in their lifecycles.</w:delText>
        </w:r>
      </w:del>
    </w:p>
    <w:p w:rsidR="000F4C28" w:rsidRPr="008F5285" w:rsidDel="00237CC2" w:rsidRDefault="000F4C28" w:rsidP="000F4C28">
      <w:pPr>
        <w:numPr>
          <w:ilvl w:val="0"/>
          <w:numId w:val="1"/>
        </w:numPr>
        <w:spacing w:line="276" w:lineRule="auto"/>
        <w:ind w:hanging="360"/>
        <w:contextualSpacing/>
        <w:rPr>
          <w:del w:id="564" w:author="Rachelle Byars-Sargent" w:date="2017-09-23T18:58:00Z"/>
          <w:highlight w:val="yellow"/>
          <w:rPrChange w:id="565" w:author="Rachelle Byars-Sargent" w:date="2017-09-23T17:16:00Z">
            <w:rPr>
              <w:del w:id="566" w:author="Rachelle Byars-Sargent" w:date="2017-09-23T18:58:00Z"/>
            </w:rPr>
          </w:rPrChange>
        </w:rPr>
      </w:pPr>
      <w:del w:id="567" w:author="Rachelle Byars-Sargent" w:date="2017-09-23T18:58:00Z">
        <w:r w:rsidRPr="008F5285" w:rsidDel="00237CC2">
          <w:rPr>
            <w:b/>
            <w:highlight w:val="yellow"/>
            <w:rPrChange w:id="568" w:author="Rachelle Byars-Sargent" w:date="2017-09-23T17:16:00Z">
              <w:rPr>
                <w:b/>
              </w:rPr>
            </w:rPrChange>
          </w:rPr>
          <w:delText>Core Business Metadata</w:delText>
        </w:r>
        <w:r w:rsidRPr="008F5285" w:rsidDel="00237CC2">
          <w:rPr>
            <w:highlight w:val="yellow"/>
            <w:rPrChange w:id="569" w:author="Rachelle Byars-Sargent" w:date="2017-09-23T17:16:00Z">
              <w:rPr/>
            </w:rPrChange>
          </w:rPr>
          <w:delText>: This section covers what metadata should be documented about Associated Organizations and other specific people who deserve Credits.</w:delText>
        </w:r>
      </w:del>
    </w:p>
    <w:p w:rsidR="000F4C28" w:rsidRPr="008F5285" w:rsidDel="00237CC2" w:rsidRDefault="000F4C28" w:rsidP="000F4C28">
      <w:pPr>
        <w:numPr>
          <w:ilvl w:val="0"/>
          <w:numId w:val="1"/>
        </w:numPr>
        <w:spacing w:line="276" w:lineRule="auto"/>
        <w:ind w:hanging="360"/>
        <w:contextualSpacing/>
        <w:rPr>
          <w:del w:id="570" w:author="Rachelle Byars-Sargent" w:date="2017-09-23T18:58:00Z"/>
          <w:highlight w:val="yellow"/>
          <w:rPrChange w:id="571" w:author="Rachelle Byars-Sargent" w:date="2017-09-23T17:16:00Z">
            <w:rPr>
              <w:del w:id="572" w:author="Rachelle Byars-Sargent" w:date="2017-09-23T18:58:00Z"/>
            </w:rPr>
          </w:rPrChange>
        </w:rPr>
      </w:pPr>
      <w:del w:id="573" w:author="Rachelle Byars-Sargent" w:date="2017-09-23T18:58:00Z">
        <w:r w:rsidRPr="008F5285" w:rsidDel="00237CC2">
          <w:rPr>
            <w:b/>
            <w:highlight w:val="yellow"/>
            <w:rPrChange w:id="574" w:author="Rachelle Byars-Sargent" w:date="2017-09-23T17:16:00Z">
              <w:rPr>
                <w:b/>
              </w:rPr>
            </w:rPrChange>
          </w:rPr>
          <w:delText>Metadata Field Reference</w:delText>
        </w:r>
        <w:r w:rsidRPr="008F5285" w:rsidDel="00237CC2">
          <w:rPr>
            <w:highlight w:val="yellow"/>
            <w:rPrChange w:id="575" w:author="Rachelle Byars-Sargent" w:date="2017-09-23T17:16:00Z">
              <w:rPr/>
            </w:rPrChange>
          </w:rPr>
          <w:delText>: This section defines each metadata field mentioned in the previous sections with examples, detailed formats, and external resources.</w:delText>
        </w:r>
      </w:del>
    </w:p>
    <w:p w:rsidR="000F4C28" w:rsidDel="008F5285" w:rsidRDefault="000F4C28" w:rsidP="000F4C28">
      <w:pPr>
        <w:pStyle w:val="Heading2"/>
        <w:rPr>
          <w:del w:id="576" w:author="Rachelle Byars-Sargent" w:date="2017-09-23T17:16:00Z"/>
        </w:rPr>
      </w:pPr>
      <w:bookmarkStart w:id="577" w:name="h.rapgukmb6x6e" w:colFirst="0" w:colLast="0"/>
      <w:bookmarkEnd w:id="577"/>
      <w:del w:id="578" w:author="Rachelle Byars-Sargent" w:date="2017-09-23T17:16:00Z">
        <w:r w:rsidDel="008F5285">
          <w:delText>Status</w:delText>
        </w:r>
      </w:del>
    </w:p>
    <w:p w:rsidR="000F4C28" w:rsidDel="008F5285" w:rsidRDefault="000F4C28" w:rsidP="000F4C28">
      <w:pPr>
        <w:spacing w:line="276" w:lineRule="auto"/>
        <w:rPr>
          <w:del w:id="579" w:author="Rachelle Byars-Sargent" w:date="2017-09-23T17:16:00Z"/>
        </w:rPr>
      </w:pPr>
      <w:del w:id="580" w:author="Rachelle Byars-Sargent" w:date="2017-09-23T17:16:00Z">
        <w:r w:rsidDel="008F5285">
          <w:delText>The IXS metadata system is designed as a centralized database with near-real-time updates, with an exposed API that station traffic systems can use to consume data directly or create interfaces as is needed. The API allows any system to query metadata to find content.</w:delText>
        </w:r>
      </w:del>
    </w:p>
    <w:p w:rsidR="000F4C28" w:rsidDel="00237CC2" w:rsidRDefault="000F4C28" w:rsidP="000F4C28">
      <w:pPr>
        <w:pStyle w:val="Heading2"/>
        <w:contextualSpacing w:val="0"/>
        <w:rPr>
          <w:del w:id="581" w:author="Rachelle Byars-Sargent" w:date="2017-09-23T18:58:00Z"/>
        </w:rPr>
      </w:pPr>
      <w:bookmarkStart w:id="582" w:name="h.1hrlf9bpjqv5" w:colFirst="0" w:colLast="0"/>
      <w:bookmarkEnd w:id="582"/>
      <w:del w:id="583" w:author="Rachelle Byars-Sargent" w:date="2017-09-23T18:58:00Z">
        <w:r w:rsidDel="00237CC2">
          <w:delText>Standards and Conventions</w:delText>
        </w:r>
      </w:del>
    </w:p>
    <w:p w:rsidR="000F4C28" w:rsidDel="007255D5" w:rsidRDefault="000F4C28" w:rsidP="000F4C28">
      <w:pPr>
        <w:spacing w:line="276" w:lineRule="auto"/>
        <w:rPr>
          <w:del w:id="584" w:author="Rachelle Byars-Sargent" w:date="2017-09-23T17:28:00Z"/>
        </w:rPr>
      </w:pPr>
      <w:del w:id="585" w:author="Rachelle Byars-Sargent" w:date="2017-09-23T17:24:00Z">
        <w:r w:rsidDel="008F5285">
          <w:delText xml:space="preserve">Standards </w:delText>
        </w:r>
      </w:del>
      <w:del w:id="586" w:author="Rachelle Byars-Sargent" w:date="2017-09-23T17:55:00Z">
        <w:r w:rsidDel="00922A17">
          <w:delText>referenc</w:delText>
        </w:r>
      </w:del>
      <w:del w:id="587" w:author="Rachelle Byars-Sargent" w:date="2017-09-23T17:24:00Z">
        <w:r w:rsidDel="008F5285">
          <w:delText>ed i</w:delText>
        </w:r>
      </w:del>
      <w:del w:id="588" w:author="Rachelle Byars-Sargent" w:date="2017-09-23T17:55:00Z">
        <w:r w:rsidDel="00922A17">
          <w:delText xml:space="preserve">n </w:delText>
        </w:r>
      </w:del>
      <w:del w:id="589" w:author="Rachelle Byars-Sargent" w:date="2017-09-23T17:24:00Z">
        <w:r w:rsidDel="008F5285">
          <w:delText>this document include the following</w:delText>
        </w:r>
      </w:del>
      <w:del w:id="590" w:author="Rachelle Byars-Sargent" w:date="2017-09-23T17:37:00Z">
        <w:r w:rsidDel="00E41194">
          <w:delText>:</w:delText>
        </w:r>
      </w:del>
    </w:p>
    <w:p w:rsidR="000F4C28" w:rsidDel="007255D5" w:rsidRDefault="000F4C28" w:rsidP="000F4C28">
      <w:pPr>
        <w:spacing w:line="276" w:lineRule="auto"/>
        <w:rPr>
          <w:del w:id="591" w:author="Rachelle Byars-Sargent" w:date="2017-09-23T17:28:00Z"/>
        </w:rPr>
      </w:pPr>
    </w:p>
    <w:p w:rsidR="007255D5" w:rsidRPr="007255D5" w:rsidRDefault="007255D5">
      <w:pPr>
        <w:spacing w:line="276" w:lineRule="auto"/>
        <w:contextualSpacing/>
        <w:rPr>
          <w:ins w:id="592" w:author="Rachelle Byars-Sargent" w:date="2017-09-23T17:26:00Z"/>
          <w:rPrChange w:id="593" w:author="Rachelle Byars-Sargent" w:date="2017-09-23T17:26:00Z">
            <w:rPr>
              <w:ins w:id="594" w:author="Rachelle Byars-Sargent" w:date="2017-09-23T17:26:00Z"/>
              <w:b/>
            </w:rPr>
          </w:rPrChange>
        </w:rPr>
        <w:pPrChange w:id="595" w:author="Rachelle Byars-Sargent" w:date="2017-09-23T17:26:00Z">
          <w:pPr>
            <w:numPr>
              <w:numId w:val="3"/>
            </w:numPr>
            <w:spacing w:line="276" w:lineRule="auto"/>
            <w:ind w:left="720" w:hanging="360"/>
            <w:contextualSpacing/>
          </w:pPr>
        </w:pPrChange>
      </w:pPr>
    </w:p>
    <w:tbl>
      <w:tblPr>
        <w:tblStyle w:val="TableGrid"/>
        <w:tblW w:w="0" w:type="auto"/>
        <w:tblLayout w:type="fixed"/>
        <w:tblLook w:val="04A0" w:firstRow="1" w:lastRow="0" w:firstColumn="1" w:lastColumn="0" w:noHBand="0" w:noVBand="1"/>
        <w:tblPrChange w:id="596" w:author="Rachelle Byars-Sargent" w:date="2017-09-23T19:10:00Z">
          <w:tblPr>
            <w:tblStyle w:val="TableGrid"/>
            <w:tblW w:w="0" w:type="auto"/>
            <w:tblLayout w:type="fixed"/>
            <w:tblLook w:val="04A0" w:firstRow="1" w:lastRow="0" w:firstColumn="1" w:lastColumn="0" w:noHBand="0" w:noVBand="1"/>
          </w:tblPr>
        </w:tblPrChange>
      </w:tblPr>
      <w:tblGrid>
        <w:gridCol w:w="3708"/>
        <w:gridCol w:w="1530"/>
        <w:gridCol w:w="4338"/>
        <w:tblGridChange w:id="597">
          <w:tblGrid>
            <w:gridCol w:w="3888"/>
            <w:gridCol w:w="1350"/>
            <w:gridCol w:w="4338"/>
          </w:tblGrid>
        </w:tblGridChange>
      </w:tblGrid>
      <w:tr w:rsidR="00237CC2" w:rsidTr="001304E6">
        <w:trPr>
          <w:ins w:id="598" w:author="Rachelle Byars-Sargent" w:date="2017-09-23T19:00:00Z"/>
        </w:trPr>
        <w:tc>
          <w:tcPr>
            <w:tcW w:w="3708" w:type="dxa"/>
            <w:tcBorders>
              <w:top w:val="nil"/>
              <w:left w:val="nil"/>
              <w:bottom w:val="single" w:sz="4" w:space="0" w:color="auto"/>
              <w:right w:val="nil"/>
            </w:tcBorders>
            <w:tcPrChange w:id="599" w:author="Rachelle Byars-Sargent" w:date="2017-09-23T19:10:00Z">
              <w:tcPr>
                <w:tcW w:w="3888" w:type="dxa"/>
                <w:tcBorders>
                  <w:top w:val="nil"/>
                  <w:left w:val="nil"/>
                  <w:bottom w:val="single" w:sz="4" w:space="0" w:color="auto"/>
                  <w:right w:val="nil"/>
                </w:tcBorders>
              </w:tcPr>
            </w:tcPrChange>
          </w:tcPr>
          <w:p w:rsidR="00237CC2" w:rsidRDefault="001304E6" w:rsidP="00586046">
            <w:pPr>
              <w:spacing w:line="276" w:lineRule="auto"/>
              <w:contextualSpacing/>
              <w:rPr>
                <w:ins w:id="600" w:author="Rachelle Byars-Sargent" w:date="2017-09-23T19:00:00Z"/>
              </w:rPr>
            </w:pPr>
            <w:ins w:id="601" w:author="Rachelle Byars-Sargent" w:date="2017-09-23T19:07:00Z">
              <w:r>
                <w:t>Taxonomy/Format</w:t>
              </w:r>
            </w:ins>
          </w:p>
        </w:tc>
        <w:tc>
          <w:tcPr>
            <w:tcW w:w="5868" w:type="dxa"/>
            <w:gridSpan w:val="2"/>
            <w:tcBorders>
              <w:top w:val="nil"/>
              <w:left w:val="nil"/>
              <w:bottom w:val="single" w:sz="4" w:space="0" w:color="auto"/>
              <w:right w:val="nil"/>
            </w:tcBorders>
            <w:tcPrChange w:id="602" w:author="Rachelle Byars-Sargent" w:date="2017-09-23T19:10:00Z">
              <w:tcPr>
                <w:tcW w:w="5688" w:type="dxa"/>
                <w:gridSpan w:val="2"/>
                <w:tcBorders>
                  <w:top w:val="nil"/>
                  <w:left w:val="nil"/>
                  <w:bottom w:val="single" w:sz="4" w:space="0" w:color="auto"/>
                  <w:right w:val="nil"/>
                </w:tcBorders>
              </w:tcPr>
            </w:tcPrChange>
          </w:tcPr>
          <w:p w:rsidR="00237CC2" w:rsidRDefault="001304E6" w:rsidP="00586046">
            <w:pPr>
              <w:spacing w:line="276" w:lineRule="auto"/>
              <w:contextualSpacing/>
              <w:rPr>
                <w:ins w:id="603" w:author="Rachelle Byars-Sargent" w:date="2017-09-23T19:00:00Z"/>
              </w:rPr>
            </w:pPr>
            <w:ins w:id="604" w:author="Rachelle Byars-Sargent" w:date="2017-09-23T19:07:00Z">
              <w:r>
                <w:t>Code</w:t>
              </w:r>
            </w:ins>
          </w:p>
        </w:tc>
      </w:tr>
      <w:moveToRangeStart w:id="605" w:author="Rachelle Byars-Sargent" w:date="2017-09-23T19:06:00Z" w:name="move493956939"/>
      <w:tr w:rsidR="00237CC2" w:rsidTr="00F253E2">
        <w:trPr>
          <w:trHeight w:val="1088"/>
          <w:ins w:id="606" w:author="Rachelle Byars-Sargent" w:date="2017-09-23T19:00:00Z"/>
          <w:trPrChange w:id="607" w:author="Rachelle Byars-Sargent" w:date="2017-09-23T19:14:00Z">
            <w:trPr>
              <w:trHeight w:val="890"/>
            </w:trPr>
          </w:trPrChange>
        </w:trPr>
        <w:tc>
          <w:tcPr>
            <w:tcW w:w="3708" w:type="dxa"/>
            <w:tcBorders>
              <w:top w:val="nil"/>
              <w:left w:val="nil"/>
              <w:bottom w:val="nil"/>
              <w:right w:val="nil"/>
            </w:tcBorders>
            <w:tcPrChange w:id="608" w:author="Rachelle Byars-Sargent" w:date="2017-09-23T19:14:00Z">
              <w:tcPr>
                <w:tcW w:w="3888" w:type="dxa"/>
                <w:tcBorders>
                  <w:top w:val="nil"/>
                  <w:left w:val="nil"/>
                  <w:bottom w:val="nil"/>
                  <w:right w:val="nil"/>
                </w:tcBorders>
              </w:tcPr>
            </w:tcPrChange>
          </w:tcPr>
          <w:p w:rsidR="00237CC2" w:rsidRPr="001304E6" w:rsidRDefault="001304E6">
            <w:pPr>
              <w:spacing w:line="276" w:lineRule="auto"/>
              <w:contextualSpacing/>
              <w:rPr>
                <w:ins w:id="609" w:author="Rachelle Byars-Sargent" w:date="2017-09-23T19:00:00Z"/>
                <w:color w:val="auto"/>
                <w:rPrChange w:id="610" w:author="Rachelle Byars-Sargent" w:date="2017-09-23T19:07:00Z">
                  <w:rPr>
                    <w:ins w:id="611" w:author="Rachelle Byars-Sargent" w:date="2017-09-23T19:00:00Z"/>
                  </w:rPr>
                </w:rPrChange>
              </w:rPr>
            </w:pPr>
            <w:moveTo w:id="612" w:author="Rachelle Byars-Sargent" w:date="2017-09-23T19:06:00Z">
              <w:del w:id="613" w:author="Rachelle Byars-Sargent" w:date="2017-09-23T19:14:00Z">
                <w:r w:rsidDel="001304E6">
                  <w:fldChar w:fldCharType="begin"/>
                </w:r>
                <w:r w:rsidDel="001304E6">
                  <w:delInstrText xml:space="preserve"> HYPERLINK "https://tools.ietf.org/html/rfc3339" \h </w:delInstrText>
                </w:r>
                <w:r w:rsidDel="001304E6">
                  <w:fldChar w:fldCharType="separate"/>
                </w:r>
                <w:r w:rsidDel="001304E6">
                  <w:rPr>
                    <w:color w:val="1155CC"/>
                    <w:highlight w:val="white"/>
                    <w:u w:val="single"/>
                  </w:rPr>
                  <w:delText>https://tools.ietf.org/html/rfc3339</w:delText>
                </w:r>
                <w:r w:rsidDel="001304E6">
                  <w:rPr>
                    <w:color w:val="1155CC"/>
                    <w:highlight w:val="white"/>
                    <w:u w:val="single"/>
                  </w:rPr>
                  <w:fldChar w:fldCharType="end"/>
                </w:r>
              </w:del>
            </w:moveTo>
            <w:moveToRangeEnd w:id="605"/>
            <w:ins w:id="614" w:author="Rachelle Byars-Sargent" w:date="2017-09-23T19:07:00Z">
              <w:r>
                <w:rPr>
                  <w:color w:val="auto"/>
                  <w:highlight w:val="white"/>
                </w:rPr>
                <w:t>Date and Time Format</w:t>
              </w:r>
            </w:ins>
          </w:p>
        </w:tc>
        <w:tc>
          <w:tcPr>
            <w:tcW w:w="1530" w:type="dxa"/>
            <w:tcBorders>
              <w:top w:val="nil"/>
              <w:left w:val="nil"/>
              <w:bottom w:val="nil"/>
              <w:right w:val="nil"/>
            </w:tcBorders>
            <w:tcPrChange w:id="615" w:author="Rachelle Byars-Sargent" w:date="2017-09-23T19:14:00Z">
              <w:tcPr>
                <w:tcW w:w="1350" w:type="dxa"/>
                <w:tcBorders>
                  <w:top w:val="nil"/>
                  <w:left w:val="nil"/>
                  <w:bottom w:val="nil"/>
                  <w:right w:val="nil"/>
                </w:tcBorders>
              </w:tcPr>
            </w:tcPrChange>
          </w:tcPr>
          <w:p w:rsidR="00237CC2" w:rsidRPr="001304E6" w:rsidRDefault="001304E6" w:rsidP="00586046">
            <w:pPr>
              <w:spacing w:line="276" w:lineRule="auto"/>
              <w:contextualSpacing/>
              <w:rPr>
                <w:ins w:id="616" w:author="Rachelle Byars-Sargent" w:date="2017-09-23T19:00:00Z"/>
              </w:rPr>
            </w:pPr>
            <w:ins w:id="617" w:author="Rachelle Byars-Sargent" w:date="2017-09-23T19:08:00Z">
              <w:r w:rsidRPr="001304E6">
                <w:t>ISO8601-2004</w:t>
              </w:r>
            </w:ins>
          </w:p>
        </w:tc>
        <w:tc>
          <w:tcPr>
            <w:tcW w:w="4338" w:type="dxa"/>
            <w:tcBorders>
              <w:top w:val="nil"/>
              <w:left w:val="nil"/>
              <w:bottom w:val="nil"/>
              <w:right w:val="nil"/>
            </w:tcBorders>
            <w:tcPrChange w:id="618" w:author="Rachelle Byars-Sargent" w:date="2017-09-23T19:14:00Z">
              <w:tcPr>
                <w:tcW w:w="4338" w:type="dxa"/>
                <w:tcBorders>
                  <w:top w:val="nil"/>
                  <w:left w:val="nil"/>
                  <w:bottom w:val="nil"/>
                  <w:right w:val="nil"/>
                </w:tcBorders>
              </w:tcPr>
            </w:tcPrChange>
          </w:tcPr>
          <w:p w:rsidR="00237CC2" w:rsidRPr="00586046" w:rsidRDefault="001304E6" w:rsidP="00586046">
            <w:pPr>
              <w:spacing w:line="276" w:lineRule="auto"/>
              <w:contextualSpacing/>
              <w:rPr>
                <w:ins w:id="619" w:author="Rachelle Byars-Sargent" w:date="2017-09-23T19:00:00Z"/>
                <w:sz w:val="22"/>
              </w:rPr>
            </w:pPr>
            <w:ins w:id="620" w:author="Rachelle Byars-Sargent" w:date="2017-09-23T19:08:00Z">
              <w:r>
                <w:fldChar w:fldCharType="begin"/>
              </w:r>
              <w:r>
                <w:instrText xml:space="preserve"> HYPERLINK "http://www.iso.org/iso/home/standards/iso8601.htm" \h </w:instrText>
              </w:r>
              <w:r>
                <w:fldChar w:fldCharType="separate"/>
              </w:r>
              <w:r>
                <w:rPr>
                  <w:color w:val="1155CC"/>
                  <w:highlight w:val="white"/>
                  <w:u w:val="single"/>
                </w:rPr>
                <w:t>http://www.iso.org/iso/home/standards/iso8601.htm</w:t>
              </w:r>
              <w:r>
                <w:rPr>
                  <w:color w:val="1155CC"/>
                  <w:highlight w:val="white"/>
                  <w:u w:val="single"/>
                </w:rPr>
                <w:fldChar w:fldCharType="end"/>
              </w:r>
            </w:ins>
          </w:p>
        </w:tc>
      </w:tr>
      <w:tr w:rsidR="00237CC2" w:rsidTr="001304E6">
        <w:trPr>
          <w:trHeight w:val="890"/>
          <w:ins w:id="621" w:author="Rachelle Byars-Sargent" w:date="2017-09-23T19:00:00Z"/>
          <w:trPrChange w:id="622" w:author="Rachelle Byars-Sargent" w:date="2017-09-23T19:10:00Z">
            <w:trPr>
              <w:trHeight w:val="890"/>
            </w:trPr>
          </w:trPrChange>
        </w:trPr>
        <w:tc>
          <w:tcPr>
            <w:tcW w:w="3708" w:type="dxa"/>
            <w:tcBorders>
              <w:top w:val="nil"/>
              <w:left w:val="nil"/>
              <w:bottom w:val="nil"/>
              <w:right w:val="nil"/>
            </w:tcBorders>
            <w:tcPrChange w:id="623" w:author="Rachelle Byars-Sargent" w:date="2017-09-23T19:10:00Z">
              <w:tcPr>
                <w:tcW w:w="3888" w:type="dxa"/>
                <w:tcBorders>
                  <w:top w:val="nil"/>
                  <w:left w:val="nil"/>
                  <w:bottom w:val="nil"/>
                  <w:right w:val="nil"/>
                </w:tcBorders>
              </w:tcPr>
            </w:tcPrChange>
          </w:tcPr>
          <w:p w:rsidR="00237CC2" w:rsidRPr="001304E6" w:rsidRDefault="00F253E2">
            <w:pPr>
              <w:spacing w:line="276" w:lineRule="auto"/>
              <w:contextualSpacing/>
              <w:rPr>
                <w:ins w:id="624" w:author="Rachelle Byars-Sargent" w:date="2017-09-23T19:00:00Z"/>
                <w:color w:val="auto"/>
                <w:rPrChange w:id="625" w:author="Rachelle Byars-Sargent" w:date="2017-09-23T19:09:00Z">
                  <w:rPr>
                    <w:ins w:id="626" w:author="Rachelle Byars-Sargent" w:date="2017-09-23T19:00:00Z"/>
                  </w:rPr>
                </w:rPrChange>
              </w:rPr>
            </w:pPr>
            <w:ins w:id="627" w:author="Rachelle Byars-Sargent" w:date="2017-09-23T19:14:00Z">
              <w:r>
                <w:rPr>
                  <w:color w:val="auto"/>
                  <w:highlight w:val="white"/>
                </w:rPr>
                <w:t xml:space="preserve">Country </w:t>
              </w:r>
            </w:ins>
            <w:ins w:id="628" w:author="Rachelle Byars-Sargent" w:date="2017-09-23T19:09:00Z">
              <w:r>
                <w:rPr>
                  <w:color w:val="auto"/>
                  <w:highlight w:val="white"/>
                </w:rPr>
                <w:t>Codes</w:t>
              </w:r>
            </w:ins>
          </w:p>
        </w:tc>
        <w:tc>
          <w:tcPr>
            <w:tcW w:w="1530" w:type="dxa"/>
            <w:tcBorders>
              <w:top w:val="nil"/>
              <w:left w:val="nil"/>
              <w:bottom w:val="nil"/>
              <w:right w:val="nil"/>
            </w:tcBorders>
            <w:tcPrChange w:id="629" w:author="Rachelle Byars-Sargent" w:date="2017-09-23T19:10:00Z">
              <w:tcPr>
                <w:tcW w:w="1350" w:type="dxa"/>
                <w:tcBorders>
                  <w:top w:val="nil"/>
                  <w:left w:val="nil"/>
                  <w:bottom w:val="nil"/>
                  <w:right w:val="nil"/>
                </w:tcBorders>
              </w:tcPr>
            </w:tcPrChange>
          </w:tcPr>
          <w:p w:rsidR="00237CC2" w:rsidRPr="00F253E2" w:rsidRDefault="001304E6" w:rsidP="00586046">
            <w:pPr>
              <w:spacing w:line="276" w:lineRule="auto"/>
              <w:contextualSpacing/>
              <w:rPr>
                <w:ins w:id="630" w:author="Rachelle Byars-Sargent" w:date="2017-09-23T19:00:00Z"/>
                <w:color w:val="auto"/>
                <w:rPrChange w:id="631" w:author="Rachelle Byars-Sargent" w:date="2017-09-23T19:14:00Z">
                  <w:rPr>
                    <w:ins w:id="632" w:author="Rachelle Byars-Sargent" w:date="2017-09-23T19:00:00Z"/>
                  </w:rPr>
                </w:rPrChange>
              </w:rPr>
            </w:pPr>
            <w:ins w:id="633" w:author="Rachelle Byars-Sargent" w:date="2017-09-23T19:08:00Z">
              <w:r w:rsidRPr="00F253E2">
                <w:rPr>
                  <w:color w:val="auto"/>
                  <w:highlight w:val="white"/>
                  <w:rPrChange w:id="634" w:author="Rachelle Byars-Sargent" w:date="2017-09-23T19:14:00Z">
                    <w:rPr>
                      <w:b/>
                      <w:color w:val="333333"/>
                      <w:highlight w:val="white"/>
                    </w:rPr>
                  </w:rPrChange>
                </w:rPr>
                <w:t>ISO3166-1</w:t>
              </w:r>
            </w:ins>
          </w:p>
        </w:tc>
        <w:tc>
          <w:tcPr>
            <w:tcW w:w="4338" w:type="dxa"/>
            <w:tcBorders>
              <w:top w:val="nil"/>
              <w:left w:val="nil"/>
              <w:bottom w:val="nil"/>
              <w:right w:val="nil"/>
            </w:tcBorders>
            <w:tcPrChange w:id="635" w:author="Rachelle Byars-Sargent" w:date="2017-09-23T19:10:00Z">
              <w:tcPr>
                <w:tcW w:w="4338" w:type="dxa"/>
                <w:tcBorders>
                  <w:top w:val="nil"/>
                  <w:left w:val="nil"/>
                  <w:bottom w:val="nil"/>
                  <w:right w:val="nil"/>
                </w:tcBorders>
              </w:tcPr>
            </w:tcPrChange>
          </w:tcPr>
          <w:p w:rsidR="00237CC2" w:rsidRPr="00586046" w:rsidRDefault="001304E6" w:rsidP="00586046">
            <w:pPr>
              <w:spacing w:line="276" w:lineRule="auto"/>
              <w:contextualSpacing/>
              <w:rPr>
                <w:ins w:id="636" w:author="Rachelle Byars-Sargent" w:date="2017-09-23T19:00:00Z"/>
                <w:sz w:val="22"/>
              </w:rPr>
            </w:pPr>
            <w:ins w:id="637" w:author="Rachelle Byars-Sargent" w:date="2017-09-23T19:09:00Z">
              <w:r>
                <w:fldChar w:fldCharType="begin"/>
              </w:r>
              <w:r>
                <w:instrText xml:space="preserve"> HYPERLINK "http://www.iso.org/iso/home/store/catalogue_tc/catalogue_detail.htm?csnumber=63545" \h </w:instrText>
              </w:r>
              <w:r>
                <w:fldChar w:fldCharType="separate"/>
              </w:r>
              <w:r>
                <w:rPr>
                  <w:color w:val="1155CC"/>
                  <w:highlight w:val="white"/>
                  <w:u w:val="single"/>
                </w:rPr>
                <w:t>http://www.iso.org/iso/home/store/catalogue_tc/catalogue_detail.htm?csnumber=63545</w:t>
              </w:r>
              <w:r>
                <w:rPr>
                  <w:color w:val="1155CC"/>
                  <w:highlight w:val="white"/>
                  <w:u w:val="single"/>
                </w:rPr>
                <w:fldChar w:fldCharType="end"/>
              </w:r>
            </w:ins>
          </w:p>
        </w:tc>
      </w:tr>
      <w:tr w:rsidR="00237CC2" w:rsidTr="00F253E2">
        <w:trPr>
          <w:trHeight w:val="1197"/>
          <w:ins w:id="638" w:author="Rachelle Byars-Sargent" w:date="2017-09-23T19:00:00Z"/>
          <w:trPrChange w:id="639" w:author="Rachelle Byars-Sargent" w:date="2017-09-23T19:14:00Z">
            <w:trPr>
              <w:trHeight w:val="648"/>
            </w:trPr>
          </w:trPrChange>
        </w:trPr>
        <w:tc>
          <w:tcPr>
            <w:tcW w:w="3708" w:type="dxa"/>
            <w:tcBorders>
              <w:top w:val="nil"/>
              <w:left w:val="nil"/>
              <w:bottom w:val="nil"/>
              <w:right w:val="nil"/>
            </w:tcBorders>
            <w:tcPrChange w:id="640" w:author="Rachelle Byars-Sargent" w:date="2017-09-23T19:14:00Z">
              <w:tcPr>
                <w:tcW w:w="3888" w:type="dxa"/>
                <w:tcBorders>
                  <w:top w:val="nil"/>
                  <w:left w:val="nil"/>
                  <w:bottom w:val="nil"/>
                  <w:right w:val="nil"/>
                </w:tcBorders>
              </w:tcPr>
            </w:tcPrChange>
          </w:tcPr>
          <w:p w:rsidR="00237CC2" w:rsidRPr="001304E6" w:rsidRDefault="00237CC2" w:rsidP="00586046">
            <w:pPr>
              <w:spacing w:line="276" w:lineRule="auto"/>
              <w:contextualSpacing/>
              <w:rPr>
                <w:ins w:id="641" w:author="Rachelle Byars-Sargent" w:date="2017-09-23T19:00:00Z"/>
                <w:color w:val="auto"/>
                <w:rPrChange w:id="642" w:author="Rachelle Byars-Sargent" w:date="2017-09-23T19:09:00Z">
                  <w:rPr>
                    <w:ins w:id="643" w:author="Rachelle Byars-Sargent" w:date="2017-09-23T19:00:00Z"/>
                  </w:rPr>
                </w:rPrChange>
              </w:rPr>
            </w:pPr>
          </w:p>
        </w:tc>
        <w:tc>
          <w:tcPr>
            <w:tcW w:w="1530" w:type="dxa"/>
            <w:tcBorders>
              <w:top w:val="nil"/>
              <w:left w:val="nil"/>
              <w:bottom w:val="nil"/>
              <w:right w:val="nil"/>
            </w:tcBorders>
            <w:tcPrChange w:id="644" w:author="Rachelle Byars-Sargent" w:date="2017-09-23T19:14:00Z">
              <w:tcPr>
                <w:tcW w:w="1350" w:type="dxa"/>
                <w:tcBorders>
                  <w:top w:val="nil"/>
                  <w:left w:val="nil"/>
                  <w:bottom w:val="nil"/>
                  <w:right w:val="nil"/>
                </w:tcBorders>
              </w:tcPr>
            </w:tcPrChange>
          </w:tcPr>
          <w:p w:rsidR="00237CC2" w:rsidRPr="00F253E2" w:rsidRDefault="001304E6" w:rsidP="00586046">
            <w:pPr>
              <w:spacing w:line="276" w:lineRule="auto"/>
              <w:contextualSpacing/>
              <w:rPr>
                <w:ins w:id="645" w:author="Rachelle Byars-Sargent" w:date="2017-09-23T19:00:00Z"/>
                <w:color w:val="auto"/>
                <w:rPrChange w:id="646" w:author="Rachelle Byars-Sargent" w:date="2017-09-23T19:14:00Z">
                  <w:rPr>
                    <w:ins w:id="647" w:author="Rachelle Byars-Sargent" w:date="2017-09-23T19:00:00Z"/>
                  </w:rPr>
                </w:rPrChange>
              </w:rPr>
            </w:pPr>
            <w:ins w:id="648" w:author="Rachelle Byars-Sargent" w:date="2017-09-23T19:09:00Z">
              <w:r w:rsidRPr="00F253E2">
                <w:rPr>
                  <w:color w:val="auto"/>
                  <w:highlight w:val="white"/>
                  <w:rPrChange w:id="649" w:author="Rachelle Byars-Sargent" w:date="2017-09-23T19:14:00Z">
                    <w:rPr>
                      <w:b/>
                      <w:color w:val="333333"/>
                      <w:highlight w:val="white"/>
                    </w:rPr>
                  </w:rPrChange>
                </w:rPr>
                <w:t>ISO3166-2</w:t>
              </w:r>
            </w:ins>
          </w:p>
        </w:tc>
        <w:tc>
          <w:tcPr>
            <w:tcW w:w="4338" w:type="dxa"/>
            <w:tcBorders>
              <w:top w:val="nil"/>
              <w:left w:val="nil"/>
              <w:bottom w:val="nil"/>
              <w:right w:val="nil"/>
            </w:tcBorders>
            <w:tcPrChange w:id="650" w:author="Rachelle Byars-Sargent" w:date="2017-09-23T19:14:00Z">
              <w:tcPr>
                <w:tcW w:w="4338" w:type="dxa"/>
                <w:tcBorders>
                  <w:top w:val="nil"/>
                  <w:left w:val="nil"/>
                  <w:bottom w:val="nil"/>
                  <w:right w:val="nil"/>
                </w:tcBorders>
              </w:tcPr>
            </w:tcPrChange>
          </w:tcPr>
          <w:p w:rsidR="00237CC2" w:rsidRPr="007255D5" w:rsidRDefault="00F253E2" w:rsidP="00586046">
            <w:pPr>
              <w:spacing w:line="276" w:lineRule="auto"/>
              <w:contextualSpacing/>
              <w:rPr>
                <w:ins w:id="651" w:author="Rachelle Byars-Sargent" w:date="2017-09-23T19:00:00Z"/>
              </w:rPr>
            </w:pPr>
            <w:ins w:id="652" w:author="Rachelle Byars-Sargent" w:date="2017-09-23T19:15:00Z">
              <w:r>
                <w:rPr>
                  <w:color w:val="1155CC"/>
                  <w:highlight w:val="white"/>
                  <w:u w:val="single"/>
                </w:rPr>
                <w:t>http://www.iso.org/iso/home/store/catalogue_tc/catalogue_detail.htm?csnumber=63546</w:t>
              </w:r>
            </w:ins>
          </w:p>
        </w:tc>
      </w:tr>
      <w:tr w:rsidR="00237CC2" w:rsidTr="001304E6">
        <w:trPr>
          <w:trHeight w:val="70"/>
          <w:ins w:id="653" w:author="Rachelle Byars-Sargent" w:date="2017-09-23T19:00:00Z"/>
          <w:trPrChange w:id="654" w:author="Rachelle Byars-Sargent" w:date="2017-09-23T19:10:00Z">
            <w:trPr>
              <w:trHeight w:val="70"/>
            </w:trPr>
          </w:trPrChange>
        </w:trPr>
        <w:tc>
          <w:tcPr>
            <w:tcW w:w="3708" w:type="dxa"/>
            <w:tcBorders>
              <w:top w:val="nil"/>
              <w:left w:val="nil"/>
              <w:bottom w:val="nil"/>
              <w:right w:val="nil"/>
            </w:tcBorders>
            <w:tcPrChange w:id="655" w:author="Rachelle Byars-Sargent" w:date="2017-09-23T19:10:00Z">
              <w:tcPr>
                <w:tcW w:w="3888" w:type="dxa"/>
                <w:tcBorders>
                  <w:top w:val="nil"/>
                  <w:left w:val="nil"/>
                  <w:bottom w:val="nil"/>
                  <w:right w:val="nil"/>
                </w:tcBorders>
              </w:tcPr>
            </w:tcPrChange>
          </w:tcPr>
          <w:p w:rsidR="00237CC2" w:rsidRPr="001304E6" w:rsidRDefault="001304E6" w:rsidP="00586046">
            <w:pPr>
              <w:spacing w:line="276" w:lineRule="auto"/>
              <w:contextualSpacing/>
              <w:rPr>
                <w:ins w:id="656" w:author="Rachelle Byars-Sargent" w:date="2017-09-23T19:00:00Z"/>
                <w:color w:val="auto"/>
                <w:rPrChange w:id="657" w:author="Rachelle Byars-Sargent" w:date="2017-09-23T19:09:00Z">
                  <w:rPr>
                    <w:ins w:id="658" w:author="Rachelle Byars-Sargent" w:date="2017-09-23T19:00:00Z"/>
                  </w:rPr>
                </w:rPrChange>
              </w:rPr>
            </w:pPr>
            <w:ins w:id="659" w:author="Rachelle Byars-Sargent" w:date="2017-09-23T19:12:00Z">
              <w:r>
                <w:rPr>
                  <w:color w:val="auto"/>
                </w:rPr>
                <w:t>Language Codes</w:t>
              </w:r>
            </w:ins>
          </w:p>
        </w:tc>
        <w:tc>
          <w:tcPr>
            <w:tcW w:w="1530" w:type="dxa"/>
            <w:tcBorders>
              <w:top w:val="nil"/>
              <w:left w:val="nil"/>
              <w:bottom w:val="nil"/>
              <w:right w:val="nil"/>
            </w:tcBorders>
            <w:tcPrChange w:id="660" w:author="Rachelle Byars-Sargent" w:date="2017-09-23T19:10:00Z">
              <w:tcPr>
                <w:tcW w:w="1350" w:type="dxa"/>
                <w:tcBorders>
                  <w:top w:val="nil"/>
                  <w:left w:val="nil"/>
                  <w:bottom w:val="nil"/>
                  <w:right w:val="nil"/>
                </w:tcBorders>
              </w:tcPr>
            </w:tcPrChange>
          </w:tcPr>
          <w:p w:rsidR="00237CC2" w:rsidRDefault="001304E6" w:rsidP="00586046">
            <w:pPr>
              <w:spacing w:line="276" w:lineRule="auto"/>
              <w:contextualSpacing/>
              <w:rPr>
                <w:ins w:id="661" w:author="Rachelle Byars-Sargent" w:date="2017-09-23T19:00:00Z"/>
              </w:rPr>
            </w:pPr>
            <w:ins w:id="662" w:author="Rachelle Byars-Sargent" w:date="2017-09-23T19:11:00Z">
              <w:r w:rsidRPr="001304E6">
                <w:t>ISO 639</w:t>
              </w:r>
            </w:ins>
          </w:p>
        </w:tc>
        <w:tc>
          <w:tcPr>
            <w:tcW w:w="4338" w:type="dxa"/>
            <w:tcBorders>
              <w:top w:val="nil"/>
              <w:left w:val="nil"/>
              <w:bottom w:val="nil"/>
              <w:right w:val="nil"/>
            </w:tcBorders>
            <w:tcPrChange w:id="663" w:author="Rachelle Byars-Sargent" w:date="2017-09-23T19:10:00Z">
              <w:tcPr>
                <w:tcW w:w="4338" w:type="dxa"/>
                <w:tcBorders>
                  <w:top w:val="nil"/>
                  <w:left w:val="nil"/>
                  <w:bottom w:val="nil"/>
                  <w:right w:val="nil"/>
                </w:tcBorders>
              </w:tcPr>
            </w:tcPrChange>
          </w:tcPr>
          <w:p w:rsidR="00237CC2" w:rsidRPr="007255D5" w:rsidRDefault="00F253E2" w:rsidP="00586046">
            <w:pPr>
              <w:spacing w:line="276" w:lineRule="auto"/>
              <w:contextualSpacing/>
              <w:rPr>
                <w:ins w:id="664" w:author="Rachelle Byars-Sargent" w:date="2017-09-23T19:00:00Z"/>
              </w:rPr>
            </w:pPr>
            <w:ins w:id="665" w:author="Rachelle Byars-Sargent" w:date="2017-09-23T19:15:00Z">
              <w:r>
                <w:fldChar w:fldCharType="begin"/>
              </w:r>
              <w:r>
                <w:instrText xml:space="preserve"> HYPERLINK "</w:instrText>
              </w:r>
            </w:ins>
            <w:ins w:id="666" w:author="Rachelle Byars-Sargent" w:date="2017-09-23T19:12:00Z">
              <w:r w:rsidRPr="001304E6">
                <w:instrText>https://www.iso.org/iso-639-language-codes.html</w:instrText>
              </w:r>
            </w:ins>
            <w:ins w:id="667" w:author="Rachelle Byars-Sargent" w:date="2017-09-23T19:15:00Z">
              <w:r>
                <w:instrText xml:space="preserve">" </w:instrText>
              </w:r>
              <w:r>
                <w:fldChar w:fldCharType="separate"/>
              </w:r>
            </w:ins>
            <w:ins w:id="668" w:author="Rachelle Byars-Sargent" w:date="2017-09-23T19:12:00Z">
              <w:r w:rsidRPr="00A95C4F">
                <w:rPr>
                  <w:rStyle w:val="Hyperlink"/>
                </w:rPr>
                <w:t>https://www.iso.org/iso-639-language-codes.html</w:t>
              </w:r>
            </w:ins>
            <w:ins w:id="669" w:author="Rachelle Byars-Sargent" w:date="2017-09-23T19:15:00Z">
              <w:r>
                <w:fldChar w:fldCharType="end"/>
              </w:r>
              <w:r>
                <w:t xml:space="preserve"> </w:t>
              </w:r>
            </w:ins>
          </w:p>
        </w:tc>
      </w:tr>
    </w:tbl>
    <w:p w:rsidR="00237CC2" w:rsidRDefault="001304E6">
      <w:pPr>
        <w:tabs>
          <w:tab w:val="left" w:pos="2505"/>
        </w:tabs>
        <w:spacing w:line="276" w:lineRule="auto"/>
        <w:contextualSpacing/>
        <w:rPr>
          <w:ins w:id="670" w:author="Rachelle Byars-Sargent" w:date="2017-09-23T19:00:00Z"/>
          <w:b/>
        </w:rPr>
        <w:pPrChange w:id="671" w:author="Rachelle Byars-Sargent" w:date="2017-09-23T19:09:00Z">
          <w:pPr>
            <w:numPr>
              <w:numId w:val="3"/>
            </w:numPr>
            <w:spacing w:line="276" w:lineRule="auto"/>
            <w:ind w:left="720" w:firstLine="360"/>
            <w:contextualSpacing/>
          </w:pPr>
        </w:pPrChange>
      </w:pPr>
      <w:ins w:id="672" w:author="Rachelle Byars-Sargent" w:date="2017-09-23T19:09:00Z">
        <w:r>
          <w:rPr>
            <w:b/>
          </w:rPr>
          <w:tab/>
        </w:r>
      </w:ins>
    </w:p>
    <w:p w:rsidR="000F4C28" w:rsidDel="007255D5" w:rsidRDefault="000F4C28">
      <w:pPr>
        <w:spacing w:line="276" w:lineRule="auto"/>
        <w:contextualSpacing/>
        <w:rPr>
          <w:del w:id="673" w:author="Rachelle Byars-Sargent" w:date="2017-09-23T17:30:00Z"/>
        </w:rPr>
        <w:pPrChange w:id="674" w:author="Rachelle Byars-Sargent" w:date="2017-09-23T19:00:00Z">
          <w:pPr>
            <w:numPr>
              <w:numId w:val="3"/>
            </w:numPr>
            <w:spacing w:line="276" w:lineRule="auto"/>
            <w:ind w:left="720" w:firstLine="360"/>
            <w:contextualSpacing/>
          </w:pPr>
        </w:pPrChange>
      </w:pPr>
      <w:del w:id="675" w:author="Rachelle Byars-Sargent" w:date="2017-09-23T17:28:00Z">
        <w:r w:rsidDel="007255D5">
          <w:rPr>
            <w:b/>
          </w:rPr>
          <w:delText>EIDR</w:delText>
        </w:r>
      </w:del>
      <w:del w:id="676" w:author="Rachelle Byars-Sargent" w:date="2017-09-23T17:30:00Z">
        <w:r w:rsidDel="007255D5">
          <w:delText xml:space="preserve">, Technical Documentation. </w:delText>
        </w:r>
        <w:r w:rsidDel="007255D5">
          <w:fldChar w:fldCharType="begin"/>
        </w:r>
        <w:r w:rsidDel="007255D5">
          <w:delInstrText xml:space="preserve"> HYPERLINK "http://eidr.org/technology/" \h </w:delInstrText>
        </w:r>
        <w:r w:rsidDel="007255D5">
          <w:fldChar w:fldCharType="separate"/>
        </w:r>
        <w:r w:rsidDel="007255D5">
          <w:rPr>
            <w:color w:val="1155CC"/>
            <w:u w:val="single"/>
          </w:rPr>
          <w:delText>http://eidr.org/technology/</w:delText>
        </w:r>
        <w:r w:rsidDel="007255D5">
          <w:rPr>
            <w:color w:val="1155CC"/>
            <w:u w:val="single"/>
          </w:rPr>
          <w:fldChar w:fldCharType="end"/>
        </w:r>
        <w:r w:rsidDel="007255D5">
          <w:delText>.</w:delText>
        </w:r>
      </w:del>
    </w:p>
    <w:p w:rsidR="000F4C28" w:rsidDel="007255D5" w:rsidRDefault="000F4C28">
      <w:pPr>
        <w:spacing w:line="276" w:lineRule="auto"/>
        <w:contextualSpacing/>
        <w:rPr>
          <w:del w:id="677" w:author="Rachelle Byars-Sargent" w:date="2017-09-23T17:30:00Z"/>
        </w:rPr>
        <w:pPrChange w:id="678" w:author="Rachelle Byars-Sargent" w:date="2017-09-23T19:00:00Z">
          <w:pPr>
            <w:numPr>
              <w:ilvl w:val="1"/>
              <w:numId w:val="3"/>
            </w:numPr>
            <w:spacing w:line="276" w:lineRule="auto"/>
            <w:ind w:left="1440" w:firstLine="1080"/>
            <w:contextualSpacing/>
          </w:pPr>
        </w:pPrChange>
      </w:pPr>
      <w:del w:id="679" w:author="Rachelle Byars-Sargent" w:date="2017-09-23T17:30:00Z">
        <w:r w:rsidDel="007255D5">
          <w:delText xml:space="preserve">Data Fields Reference, December 2015. </w:delText>
        </w:r>
        <w:r w:rsidDel="007255D5">
          <w:fldChar w:fldCharType="begin"/>
        </w:r>
        <w:r w:rsidDel="007255D5">
          <w:delInstrText xml:space="preserve"> HYPERLINK "http://eidr.org/documents/EIDR_2.0_Data_Fields.pdf" \h </w:delInstrText>
        </w:r>
        <w:r w:rsidDel="007255D5">
          <w:fldChar w:fldCharType="separate"/>
        </w:r>
        <w:r w:rsidDel="007255D5">
          <w:rPr>
            <w:color w:val="1155CC"/>
            <w:u w:val="single"/>
          </w:rPr>
          <w:delText>http://eidr.org/documents/EIDR_2.0_Data_Fields.pdf</w:delText>
        </w:r>
        <w:r w:rsidDel="007255D5">
          <w:rPr>
            <w:color w:val="1155CC"/>
            <w:u w:val="single"/>
          </w:rPr>
          <w:fldChar w:fldCharType="end"/>
        </w:r>
      </w:del>
    </w:p>
    <w:p w:rsidR="000F4C28" w:rsidDel="007255D5" w:rsidRDefault="000F4C28">
      <w:pPr>
        <w:spacing w:line="276" w:lineRule="auto"/>
        <w:contextualSpacing/>
        <w:rPr>
          <w:del w:id="680" w:author="Rachelle Byars-Sargent" w:date="2017-09-23T17:30:00Z"/>
        </w:rPr>
        <w:pPrChange w:id="681" w:author="Rachelle Byars-Sargent" w:date="2017-09-23T19:00:00Z">
          <w:pPr>
            <w:numPr>
              <w:ilvl w:val="1"/>
              <w:numId w:val="3"/>
            </w:numPr>
            <w:spacing w:line="276" w:lineRule="auto"/>
            <w:ind w:left="1440" w:firstLine="1080"/>
            <w:contextualSpacing/>
          </w:pPr>
        </w:pPrChange>
      </w:pPr>
      <w:del w:id="682" w:author="Rachelle Byars-Sargent" w:date="2017-09-23T17:30:00Z">
        <w:r w:rsidDel="007255D5">
          <w:delText xml:space="preserve">EIDR ID FORMAT, v1.3, July 2015. </w:delText>
        </w:r>
        <w:r w:rsidRPr="000C0CFC" w:rsidDel="007255D5">
          <w:fldChar w:fldCharType="begin"/>
        </w:r>
        <w:r w:rsidDel="007255D5">
          <w:delInstrText xml:space="preserve"> HYPERLINK "http://eidr.org/documents/EIDR_ID_Format_v1.3.pdf" \h </w:delInstrText>
        </w:r>
        <w:r w:rsidRPr="000C0CFC" w:rsidDel="007255D5">
          <w:fldChar w:fldCharType="separate"/>
        </w:r>
        <w:r w:rsidRPr="007255D5" w:rsidDel="007255D5">
          <w:rPr>
            <w:color w:val="1155CC"/>
            <w:u w:val="single"/>
          </w:rPr>
          <w:delText>http://eidr.org/documents/EIDR_ID_Format_v1.3.pdf</w:delText>
        </w:r>
        <w:r w:rsidRPr="000C0CFC" w:rsidDel="007255D5">
          <w:rPr>
            <w:color w:val="1155CC"/>
            <w:u w:val="single"/>
          </w:rPr>
          <w:fldChar w:fldCharType="end"/>
        </w:r>
      </w:del>
    </w:p>
    <w:p w:rsidR="000F4C28" w:rsidDel="00E41194" w:rsidRDefault="000F4C28">
      <w:pPr>
        <w:spacing w:line="276" w:lineRule="auto"/>
        <w:contextualSpacing/>
        <w:rPr>
          <w:del w:id="683" w:author="Rachelle Byars-Sargent" w:date="2017-09-23T17:41:00Z"/>
        </w:rPr>
        <w:pPrChange w:id="684" w:author="Rachelle Byars-Sargent" w:date="2017-09-23T19:00:00Z">
          <w:pPr>
            <w:numPr>
              <w:numId w:val="3"/>
            </w:numPr>
            <w:spacing w:line="276" w:lineRule="auto"/>
            <w:ind w:left="720" w:firstLine="360"/>
            <w:contextualSpacing/>
          </w:pPr>
        </w:pPrChange>
      </w:pPr>
      <w:del w:id="685" w:author="Rachelle Byars-Sargent" w:date="2017-09-23T17:41:00Z">
        <w:r w:rsidRPr="007255D5" w:rsidDel="00E41194">
          <w:rPr>
            <w:b/>
          </w:rPr>
          <w:delText>TR-META</w:delText>
        </w:r>
        <w:r w:rsidDel="00E41194">
          <w:delText xml:space="preserve">, MovieLabs Specifications and Standards. </w:delText>
        </w:r>
        <w:r w:rsidRPr="000C0CFC" w:rsidDel="00E41194">
          <w:fldChar w:fldCharType="begin"/>
        </w:r>
        <w:r w:rsidDel="00E41194">
          <w:delInstrText xml:space="preserve"> HYPERLINK "http://www.movielabs.com/md/md/" \h </w:delInstrText>
        </w:r>
        <w:r w:rsidRPr="000C0CFC" w:rsidDel="00E41194">
          <w:fldChar w:fldCharType="separate"/>
        </w:r>
        <w:r w:rsidRPr="007255D5" w:rsidDel="00E41194">
          <w:rPr>
            <w:color w:val="1155CC"/>
            <w:highlight w:val="white"/>
            <w:u w:val="single"/>
          </w:rPr>
          <w:delText>http://www.movielabs.com/md/md/</w:delText>
        </w:r>
        <w:r w:rsidRPr="000C0CFC" w:rsidDel="00E41194">
          <w:rPr>
            <w:color w:val="1155CC"/>
            <w:highlight w:val="white"/>
            <w:u w:val="single"/>
          </w:rPr>
          <w:fldChar w:fldCharType="end"/>
        </w:r>
        <w:r w:rsidDel="00E41194">
          <w:delText>.</w:delText>
        </w:r>
      </w:del>
    </w:p>
    <w:p w:rsidR="000F4C28" w:rsidDel="00E41194" w:rsidRDefault="000F4C28">
      <w:pPr>
        <w:spacing w:line="276" w:lineRule="auto"/>
        <w:contextualSpacing/>
        <w:rPr>
          <w:del w:id="686" w:author="Rachelle Byars-Sargent" w:date="2017-09-23T17:41:00Z"/>
        </w:rPr>
        <w:pPrChange w:id="687" w:author="Rachelle Byars-Sargent" w:date="2017-09-23T19:00:00Z">
          <w:pPr>
            <w:numPr>
              <w:ilvl w:val="1"/>
              <w:numId w:val="3"/>
            </w:numPr>
            <w:spacing w:line="276" w:lineRule="auto"/>
            <w:ind w:left="1440" w:firstLine="1080"/>
            <w:contextualSpacing/>
          </w:pPr>
        </w:pPrChange>
      </w:pPr>
      <w:del w:id="688" w:author="Rachelle Byars-Sargent" w:date="2017-09-23T17:41:00Z">
        <w:r w:rsidDel="00E41194">
          <w:rPr>
            <w:b/>
          </w:rPr>
          <w:delText>TR-META-CM</w:delText>
        </w:r>
        <w:r w:rsidDel="00E41194">
          <w:delText xml:space="preserve">, </w:delText>
        </w:r>
        <w:r w:rsidDel="00E41194">
          <w:rPr>
            <w:color w:val="333333"/>
            <w:highlight w:val="white"/>
          </w:rPr>
          <w:delText xml:space="preserve">Common Metadata, v2.4, Movie Labs, October 2015. </w:delText>
        </w:r>
        <w:r w:rsidDel="00E41194">
          <w:fldChar w:fldCharType="begin"/>
        </w:r>
        <w:r w:rsidDel="00E41194">
          <w:delInstrText xml:space="preserve"> HYPERLINK "http://www.movielabs.com/md/md/v2.4/Common_Metadata_v2.4.pdf" \h </w:delInstrText>
        </w:r>
        <w:r w:rsidDel="00E41194">
          <w:fldChar w:fldCharType="separate"/>
        </w:r>
        <w:r w:rsidDel="00E41194">
          <w:rPr>
            <w:color w:val="1155CC"/>
            <w:highlight w:val="white"/>
            <w:u w:val="single"/>
          </w:rPr>
          <w:delText>http://www.movielabs.com/md/md/v2.4/Common_Metadata_v2.4.pdf</w:delText>
        </w:r>
        <w:r w:rsidDel="00E41194">
          <w:rPr>
            <w:color w:val="1155CC"/>
            <w:highlight w:val="white"/>
            <w:u w:val="single"/>
          </w:rPr>
          <w:fldChar w:fldCharType="end"/>
        </w:r>
      </w:del>
    </w:p>
    <w:p w:rsidR="000F4C28" w:rsidDel="00E41194" w:rsidRDefault="000F4C28">
      <w:pPr>
        <w:spacing w:line="276" w:lineRule="auto"/>
        <w:contextualSpacing/>
        <w:rPr>
          <w:del w:id="689" w:author="Rachelle Byars-Sargent" w:date="2017-09-23T17:41:00Z"/>
          <w:color w:val="333333"/>
          <w:highlight w:val="white"/>
        </w:rPr>
        <w:pPrChange w:id="690" w:author="Rachelle Byars-Sargent" w:date="2017-09-23T19:00:00Z">
          <w:pPr>
            <w:numPr>
              <w:numId w:val="3"/>
            </w:numPr>
            <w:spacing w:line="276" w:lineRule="auto"/>
            <w:ind w:left="720" w:firstLine="360"/>
            <w:contextualSpacing/>
          </w:pPr>
        </w:pPrChange>
      </w:pPr>
      <w:del w:id="691" w:author="Rachelle Byars-Sargent" w:date="2017-09-23T17:41:00Z">
        <w:r w:rsidDel="00E41194">
          <w:rPr>
            <w:b/>
            <w:color w:val="333333"/>
            <w:highlight w:val="white"/>
          </w:rPr>
          <w:delText>RFC5646</w:delText>
        </w:r>
        <w:r w:rsidDel="00E41194">
          <w:rPr>
            <w:color w:val="333333"/>
            <w:highlight w:val="white"/>
          </w:rPr>
          <w:delText xml:space="preserve">, Tags for Identifying Languages, IETF, September 2009. </w:delText>
        </w:r>
        <w:r w:rsidDel="00E41194">
          <w:fldChar w:fldCharType="begin"/>
        </w:r>
        <w:r w:rsidDel="00E41194">
          <w:delInstrText xml:space="preserve"> HYPERLINK "https://tools.ietf.org/html/rfc5646" \h </w:delInstrText>
        </w:r>
        <w:r w:rsidDel="00E41194">
          <w:fldChar w:fldCharType="separate"/>
        </w:r>
        <w:r w:rsidDel="00E41194">
          <w:rPr>
            <w:color w:val="1155CC"/>
            <w:highlight w:val="white"/>
            <w:u w:val="single"/>
          </w:rPr>
          <w:delText>https://tools.ietf.org/html/rfc5646</w:delText>
        </w:r>
        <w:r w:rsidDel="00E41194">
          <w:rPr>
            <w:color w:val="1155CC"/>
            <w:highlight w:val="white"/>
            <w:u w:val="single"/>
          </w:rPr>
          <w:fldChar w:fldCharType="end"/>
        </w:r>
      </w:del>
    </w:p>
    <w:p w:rsidR="000F4C28" w:rsidDel="001304E6" w:rsidRDefault="000F4C28">
      <w:pPr>
        <w:spacing w:line="276" w:lineRule="auto"/>
        <w:contextualSpacing/>
        <w:rPr>
          <w:del w:id="692" w:author="Rachelle Byars-Sargent" w:date="2017-09-23T19:07:00Z"/>
          <w:color w:val="333333"/>
          <w:highlight w:val="white"/>
        </w:rPr>
        <w:pPrChange w:id="693" w:author="Rachelle Byars-Sargent" w:date="2017-09-23T19:00:00Z">
          <w:pPr>
            <w:numPr>
              <w:numId w:val="3"/>
            </w:numPr>
            <w:spacing w:line="276" w:lineRule="auto"/>
            <w:ind w:left="720" w:firstLine="360"/>
            <w:contextualSpacing/>
          </w:pPr>
        </w:pPrChange>
      </w:pPr>
      <w:del w:id="694" w:author="Rachelle Byars-Sargent" w:date="2017-09-23T19:07:00Z">
        <w:r w:rsidDel="001304E6">
          <w:rPr>
            <w:b/>
            <w:color w:val="333333"/>
          </w:rPr>
          <w:delText>RFC3339</w:delText>
        </w:r>
        <w:r w:rsidDel="001304E6">
          <w:rPr>
            <w:color w:val="333333"/>
            <w:highlight w:val="white"/>
          </w:rPr>
          <w:delText xml:space="preserve">, Date and Time on the Internet: Timestamps, IETF, July 2002. </w:delText>
        </w:r>
      </w:del>
      <w:moveFromRangeStart w:id="695" w:author="Rachelle Byars-Sargent" w:date="2017-09-23T19:06:00Z" w:name="move493956939"/>
      <w:moveFrom w:id="696" w:author="Rachelle Byars-Sargent" w:date="2017-09-23T19:06:00Z">
        <w:del w:id="697" w:author="Rachelle Byars-Sargent" w:date="2017-09-23T19:07:00Z">
          <w:r w:rsidDel="001304E6">
            <w:fldChar w:fldCharType="begin"/>
          </w:r>
          <w:r w:rsidDel="001304E6">
            <w:delInstrText xml:space="preserve"> HYPERLINK "https://tools.ietf.org/html/rfc3339" \h </w:delInstrText>
          </w:r>
          <w:r w:rsidDel="001304E6">
            <w:fldChar w:fldCharType="separate"/>
          </w:r>
          <w:r w:rsidDel="001304E6">
            <w:rPr>
              <w:color w:val="1155CC"/>
              <w:highlight w:val="white"/>
              <w:u w:val="single"/>
            </w:rPr>
            <w:delText>https://tools.ietf.org/html/rfc3339</w:delText>
          </w:r>
          <w:r w:rsidDel="001304E6">
            <w:rPr>
              <w:color w:val="1155CC"/>
              <w:highlight w:val="white"/>
              <w:u w:val="single"/>
            </w:rPr>
            <w:fldChar w:fldCharType="end"/>
          </w:r>
        </w:del>
      </w:moveFrom>
      <w:moveFromRangeEnd w:id="695"/>
    </w:p>
    <w:p w:rsidR="000F4C28" w:rsidDel="001304E6" w:rsidRDefault="000F4C28" w:rsidP="000F4C28">
      <w:pPr>
        <w:numPr>
          <w:ilvl w:val="0"/>
          <w:numId w:val="3"/>
        </w:numPr>
        <w:spacing w:line="276" w:lineRule="auto"/>
        <w:ind w:hanging="360"/>
        <w:contextualSpacing/>
        <w:rPr>
          <w:del w:id="698" w:author="Rachelle Byars-Sargent" w:date="2017-09-23T19:08:00Z"/>
          <w:color w:val="333333"/>
          <w:highlight w:val="white"/>
        </w:rPr>
      </w:pPr>
      <w:del w:id="699" w:author="Rachelle Byars-Sargent" w:date="2017-09-23T19:08:00Z">
        <w:r w:rsidDel="001304E6">
          <w:rPr>
            <w:b/>
            <w:color w:val="333333"/>
            <w:highlight w:val="white"/>
          </w:rPr>
          <w:delText>ISO8601</w:delText>
        </w:r>
        <w:r w:rsidDel="001304E6">
          <w:rPr>
            <w:color w:val="333333"/>
            <w:highlight w:val="white"/>
          </w:rPr>
          <w:delText xml:space="preserve">, </w:delText>
        </w:r>
      </w:del>
      <w:del w:id="700" w:author="Rachelle Byars-Sargent" w:date="2017-09-23T19:07:00Z">
        <w:r w:rsidDel="001304E6">
          <w:rPr>
            <w:color w:val="333333"/>
            <w:highlight w:val="white"/>
          </w:rPr>
          <w:delText xml:space="preserve">Date and Time Format, International Organization for Standardization. </w:delText>
        </w:r>
      </w:del>
      <w:del w:id="701" w:author="Rachelle Byars-Sargent" w:date="2017-09-23T19:08:00Z">
        <w:r w:rsidDel="001304E6">
          <w:fldChar w:fldCharType="begin"/>
        </w:r>
        <w:r w:rsidDel="001304E6">
          <w:delInstrText xml:space="preserve"> HYPERLINK "http://www.iso.org/iso/home/standards/iso8601.htm" \h </w:delInstrText>
        </w:r>
        <w:r w:rsidDel="001304E6">
          <w:fldChar w:fldCharType="separate"/>
        </w:r>
        <w:r w:rsidDel="001304E6">
          <w:rPr>
            <w:color w:val="1155CC"/>
            <w:highlight w:val="white"/>
            <w:u w:val="single"/>
          </w:rPr>
          <w:delText>http://www.iso.org/iso/home/standards/iso8601.htm</w:delText>
        </w:r>
        <w:r w:rsidDel="001304E6">
          <w:rPr>
            <w:color w:val="1155CC"/>
            <w:highlight w:val="white"/>
            <w:u w:val="single"/>
          </w:rPr>
          <w:fldChar w:fldCharType="end"/>
        </w:r>
      </w:del>
    </w:p>
    <w:p w:rsidR="000F4C28" w:rsidDel="001304E6" w:rsidRDefault="000F4C28" w:rsidP="000F4C28">
      <w:pPr>
        <w:numPr>
          <w:ilvl w:val="1"/>
          <w:numId w:val="3"/>
        </w:numPr>
        <w:ind w:hanging="360"/>
        <w:contextualSpacing/>
        <w:rPr>
          <w:del w:id="702" w:author="Rachelle Byars-Sargent" w:date="2017-09-23T19:08:00Z"/>
        </w:rPr>
      </w:pPr>
      <w:del w:id="703" w:author="Rachelle Byars-Sargent" w:date="2017-09-23T19:08:00Z">
        <w:r w:rsidDel="001304E6">
          <w:delText xml:space="preserve">ISO8601-2004, Data elements and interchange formats -- Information interchange -- Representation of dates and times. </w:delText>
        </w:r>
        <w:r w:rsidDel="001304E6">
          <w:fldChar w:fldCharType="begin"/>
        </w:r>
        <w:r w:rsidDel="001304E6">
          <w:delInstrText xml:space="preserve"> HYPERLINK "http://www.iso.org/iso/catalogue_detail?csnumber=40874" \h </w:delInstrText>
        </w:r>
        <w:r w:rsidDel="001304E6">
          <w:fldChar w:fldCharType="separate"/>
        </w:r>
        <w:r w:rsidDel="001304E6">
          <w:rPr>
            <w:color w:val="1155CC"/>
            <w:u w:val="single"/>
          </w:rPr>
          <w:delText>http://www.iso.org/iso/catalogue_detail?csnumber=40874</w:delText>
        </w:r>
        <w:r w:rsidDel="001304E6">
          <w:rPr>
            <w:color w:val="1155CC"/>
            <w:u w:val="single"/>
          </w:rPr>
          <w:fldChar w:fldCharType="end"/>
        </w:r>
      </w:del>
    </w:p>
    <w:p w:rsidR="000F4C28" w:rsidDel="001304E6" w:rsidRDefault="000F4C28" w:rsidP="000F4C28">
      <w:pPr>
        <w:numPr>
          <w:ilvl w:val="0"/>
          <w:numId w:val="3"/>
        </w:numPr>
        <w:spacing w:line="276" w:lineRule="auto"/>
        <w:ind w:hanging="360"/>
        <w:contextualSpacing/>
        <w:rPr>
          <w:del w:id="704" w:author="Rachelle Byars-Sargent" w:date="2017-09-23T19:10:00Z"/>
          <w:color w:val="333333"/>
          <w:highlight w:val="white"/>
        </w:rPr>
      </w:pPr>
      <w:del w:id="705" w:author="Rachelle Byars-Sargent" w:date="2017-09-23T19:10:00Z">
        <w:r w:rsidDel="001304E6">
          <w:rPr>
            <w:b/>
            <w:color w:val="333333"/>
            <w:highlight w:val="white"/>
          </w:rPr>
          <w:delText>ISO3166-1</w:delText>
        </w:r>
        <w:r w:rsidDel="001304E6">
          <w:rPr>
            <w:color w:val="333333"/>
            <w:highlight w:val="white"/>
          </w:rPr>
          <w:delText xml:space="preserve">, Codes for the representation of names of countries and their subdivisions -- Part 1: Country codes, 2007. </w:delText>
        </w:r>
        <w:r w:rsidDel="001304E6">
          <w:fldChar w:fldCharType="begin"/>
        </w:r>
        <w:r w:rsidDel="001304E6">
          <w:delInstrText xml:space="preserve"> HYPERLINK "http://www.iso.org/iso/home/store/catalogue_tc/catalogue_detail.htm?csnumber=63545" \h </w:delInstrText>
        </w:r>
        <w:r w:rsidDel="001304E6">
          <w:fldChar w:fldCharType="separate"/>
        </w:r>
        <w:r w:rsidDel="001304E6">
          <w:rPr>
            <w:color w:val="1155CC"/>
            <w:highlight w:val="white"/>
            <w:u w:val="single"/>
          </w:rPr>
          <w:delText>http://www.iso.org/iso/home/store/catalogue_tc/catalogue_detail.htm?csnumber=63545</w:delText>
        </w:r>
        <w:r w:rsidDel="001304E6">
          <w:rPr>
            <w:color w:val="1155CC"/>
            <w:highlight w:val="white"/>
            <w:u w:val="single"/>
          </w:rPr>
          <w:fldChar w:fldCharType="end"/>
        </w:r>
      </w:del>
    </w:p>
    <w:p w:rsidR="000F4C28" w:rsidDel="001304E6" w:rsidRDefault="000F4C28" w:rsidP="000F4C28">
      <w:pPr>
        <w:numPr>
          <w:ilvl w:val="0"/>
          <w:numId w:val="3"/>
        </w:numPr>
        <w:spacing w:line="276" w:lineRule="auto"/>
        <w:ind w:hanging="360"/>
        <w:contextualSpacing/>
        <w:rPr>
          <w:del w:id="706" w:author="Rachelle Byars-Sargent" w:date="2017-09-23T19:10:00Z"/>
          <w:color w:val="333333"/>
          <w:highlight w:val="white"/>
        </w:rPr>
      </w:pPr>
      <w:del w:id="707" w:author="Rachelle Byars-Sargent" w:date="2017-09-23T19:10:00Z">
        <w:r w:rsidDel="001304E6">
          <w:rPr>
            <w:b/>
            <w:color w:val="333333"/>
            <w:highlight w:val="white"/>
          </w:rPr>
          <w:delText>ISO3166-2</w:delText>
        </w:r>
        <w:r w:rsidDel="001304E6">
          <w:rPr>
            <w:color w:val="333333"/>
            <w:highlight w:val="white"/>
          </w:rPr>
          <w:delText xml:space="preserve">, Codes for the representation of names of countries and their subdivisions -- Part 2: Country subdivision code. </w:delText>
        </w:r>
        <w:r w:rsidDel="001304E6">
          <w:fldChar w:fldCharType="begin"/>
        </w:r>
        <w:r w:rsidDel="001304E6">
          <w:delInstrText xml:space="preserve"> HYPERLINK "http://www.iso.org/iso/home/store/catalogue_tc/catalogue_detail.htm?csnumber=63546" \h </w:delInstrText>
        </w:r>
        <w:r w:rsidDel="001304E6">
          <w:fldChar w:fldCharType="separate"/>
        </w:r>
        <w:r w:rsidDel="001304E6">
          <w:rPr>
            <w:color w:val="1155CC"/>
            <w:highlight w:val="white"/>
            <w:u w:val="single"/>
          </w:rPr>
          <w:delText>http://www.iso.org/iso/home/store/catalogue_tc/catalogue_detail.htm?csnumber=63546</w:delText>
        </w:r>
        <w:r w:rsidDel="001304E6">
          <w:rPr>
            <w:color w:val="1155CC"/>
            <w:highlight w:val="white"/>
            <w:u w:val="single"/>
          </w:rPr>
          <w:fldChar w:fldCharType="end"/>
        </w:r>
      </w:del>
    </w:p>
    <w:p w:rsidR="000F4C28" w:rsidRDefault="000F4C28" w:rsidP="000F4C28">
      <w:pPr>
        <w:spacing w:line="276" w:lineRule="auto"/>
      </w:pPr>
    </w:p>
    <w:p w:rsidR="00F253E2" w:rsidRDefault="00F253E2">
      <w:pPr>
        <w:spacing w:after="200" w:line="276" w:lineRule="auto"/>
        <w:rPr>
          <w:ins w:id="708" w:author="Rachelle Byars-Sargent" w:date="2017-09-23T19:15:00Z"/>
        </w:rPr>
      </w:pPr>
      <w:ins w:id="709" w:author="Rachelle Byars-Sargent" w:date="2017-09-23T19:15:00Z">
        <w:r>
          <w:br w:type="page"/>
        </w:r>
      </w:ins>
    </w:p>
    <w:p w:rsidR="00F253E2" w:rsidRDefault="00F253E2">
      <w:pPr>
        <w:pStyle w:val="Heading1"/>
        <w:rPr>
          <w:ins w:id="710" w:author="Rachelle Byars-Sargent" w:date="2017-09-23T19:16:00Z"/>
          <w:color w:val="0070C0"/>
        </w:rPr>
        <w:pPrChange w:id="711" w:author="Rachelle Byars-Sargent" w:date="2017-09-23T19:16:00Z">
          <w:pPr/>
        </w:pPrChange>
      </w:pPr>
      <w:ins w:id="712" w:author="Rachelle Byars-Sargent" w:date="2017-09-23T19:15:00Z">
        <w:r w:rsidRPr="00F253E2">
          <w:rPr>
            <w:color w:val="0070C0"/>
            <w:rPrChange w:id="713" w:author="Rachelle Byars-Sargent" w:date="2017-09-23T19:16:00Z">
              <w:rPr/>
            </w:rPrChange>
          </w:rPr>
          <w:t>Public Media MAP Domain Model</w:t>
        </w:r>
      </w:ins>
      <w:ins w:id="714" w:author="Rachelle Byars-Sargent" w:date="2017-09-23T19:16:00Z">
        <w:r>
          <w:rPr>
            <w:color w:val="0070C0"/>
          </w:rPr>
          <w:t>, v3.0</w:t>
        </w:r>
      </w:ins>
    </w:p>
    <w:p w:rsidR="00F253E2" w:rsidRDefault="00FC5EBA">
      <w:pPr>
        <w:rPr>
          <w:ins w:id="715" w:author="Rachelle Byars-Sargent" w:date="2017-09-23T20:03:00Z"/>
        </w:rPr>
      </w:pPr>
      <w:ins w:id="716" w:author="Rachelle Byars-Sargent" w:date="2017-09-23T20:25:00Z">
        <w:r>
          <w:rPr>
            <w:rFonts w:eastAsia="Times New Roman"/>
            <w:noProof/>
          </w:rPr>
          <w:drawing>
            <wp:inline distT="0" distB="0" distL="0" distR="0" wp14:anchorId="6BBDCB4B" wp14:editId="6B2CFA20">
              <wp:extent cx="5940009" cy="6867525"/>
              <wp:effectExtent l="0" t="0" r="3810" b="0"/>
              <wp:docPr id="1" name="Picture 1" descr="C:\133c9b519336d5ce01513567efe2ac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33c9b519336d5ce01513567efe2ac9b"/>
                      <pic:cNvPicPr>
                        <a:picLocks noChangeAspect="1" noChangeArrowheads="1"/>
                      </pic:cNvPicPr>
                    </pic:nvPicPr>
                    <pic:blipFill rotWithShape="1">
                      <a:blip r:embed="rId7">
                        <a:extLst>
                          <a:ext uri="{28A0092B-C50C-407E-A947-70E740481C1C}">
                            <a14:useLocalDpi xmlns:a14="http://schemas.microsoft.com/office/drawing/2010/main" val="0"/>
                          </a:ext>
                        </a:extLst>
                      </a:blip>
                      <a:srcRect t="5310" b="1296"/>
                      <a:stretch/>
                    </pic:blipFill>
                    <pic:spPr bwMode="auto">
                      <a:xfrm>
                        <a:off x="0" y="0"/>
                        <a:ext cx="5943600" cy="6871676"/>
                      </a:xfrm>
                      <a:prstGeom prst="rect">
                        <a:avLst/>
                      </a:prstGeom>
                      <a:noFill/>
                      <a:ln>
                        <a:noFill/>
                      </a:ln>
                      <a:extLst>
                        <a:ext uri="{53640926-AAD7-44D8-BBD7-CCE9431645EC}">
                          <a14:shadowObscured xmlns:a14="http://schemas.microsoft.com/office/drawing/2010/main"/>
                        </a:ext>
                      </a:extLst>
                    </pic:spPr>
                  </pic:pic>
                </a:graphicData>
              </a:graphic>
            </wp:inline>
          </w:drawing>
        </w:r>
      </w:ins>
    </w:p>
    <w:p w:rsidR="004B4339" w:rsidRPr="004B4339" w:rsidRDefault="004B4339">
      <w:pPr>
        <w:rPr>
          <w:ins w:id="717" w:author="Rachelle Byars-Sargent" w:date="2017-09-23T20:26:00Z"/>
          <w:b/>
          <w:u w:val="single"/>
          <w:rPrChange w:id="718" w:author="Rachelle Byars-Sargent" w:date="2017-09-23T20:35:00Z">
            <w:rPr>
              <w:ins w:id="719" w:author="Rachelle Byars-Sargent" w:date="2017-09-23T20:26:00Z"/>
            </w:rPr>
          </w:rPrChange>
        </w:rPr>
      </w:pPr>
      <w:ins w:id="720" w:author="Rachelle Byars-Sargent" w:date="2017-09-23T20:35:00Z">
        <w:r w:rsidRPr="004B4339">
          <w:rPr>
            <w:b/>
            <w:u w:val="single"/>
            <w:rPrChange w:id="721" w:author="Rachelle Byars-Sargent" w:date="2017-09-23T20:35:00Z">
              <w:rPr/>
            </w:rPrChange>
          </w:rPr>
          <w:t>Domain Model Legend</w:t>
        </w:r>
        <w:r>
          <w:rPr>
            <w:b/>
            <w:u w:val="single"/>
          </w:rPr>
          <w:br/>
        </w:r>
      </w:ins>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722" w:author="Rachelle Byars-Sargent" w:date="2017-09-23T20:36:00Z">
          <w:tblPr>
            <w:tblStyle w:val="TableGrid"/>
            <w:tblW w:w="9738" w:type="dxa"/>
            <w:tblBorders>
              <w:insideH w:val="none" w:sz="0" w:space="0" w:color="auto"/>
              <w:insideV w:val="none" w:sz="0" w:space="0" w:color="auto"/>
            </w:tblBorders>
            <w:tblLayout w:type="fixed"/>
            <w:tblLook w:val="04A0" w:firstRow="1" w:lastRow="0" w:firstColumn="1" w:lastColumn="0" w:noHBand="0" w:noVBand="1"/>
          </w:tblPr>
        </w:tblPrChange>
      </w:tblPr>
      <w:tblGrid>
        <w:gridCol w:w="920"/>
        <w:gridCol w:w="1613"/>
        <w:gridCol w:w="1038"/>
        <w:gridCol w:w="1613"/>
        <w:gridCol w:w="790"/>
        <w:gridCol w:w="1334"/>
        <w:gridCol w:w="540"/>
        <w:gridCol w:w="1890"/>
        <w:tblGridChange w:id="723">
          <w:tblGrid>
            <w:gridCol w:w="920"/>
            <w:gridCol w:w="1613"/>
            <w:gridCol w:w="1038"/>
            <w:gridCol w:w="1613"/>
            <w:gridCol w:w="790"/>
            <w:gridCol w:w="1121"/>
            <w:gridCol w:w="753"/>
            <w:gridCol w:w="1244"/>
          </w:tblGrid>
        </w:tblGridChange>
      </w:tblGrid>
      <w:tr w:rsidR="004B4339" w:rsidTr="004B4339">
        <w:trPr>
          <w:ins w:id="724" w:author="Rachelle Byars-Sargent" w:date="2017-09-23T20:26:00Z"/>
        </w:trPr>
        <w:tc>
          <w:tcPr>
            <w:tcW w:w="920" w:type="dxa"/>
            <w:tcPrChange w:id="725" w:author="Rachelle Byars-Sargent" w:date="2017-09-23T20:36:00Z">
              <w:tcPr>
                <w:tcW w:w="920" w:type="dxa"/>
              </w:tcPr>
            </w:tcPrChange>
          </w:tcPr>
          <w:p w:rsidR="004B4339" w:rsidRDefault="004B4339" w:rsidP="00F253E2">
            <w:pPr>
              <w:rPr>
                <w:ins w:id="726" w:author="Rachelle Byars-Sargent" w:date="2017-09-23T20:26:00Z"/>
              </w:rPr>
            </w:pPr>
            <w:ins w:id="727" w:author="Rachelle Byars-Sargent" w:date="2017-09-23T20:26:00Z">
              <w:r>
                <w:t>--------</w:t>
              </w:r>
            </w:ins>
          </w:p>
        </w:tc>
        <w:tc>
          <w:tcPr>
            <w:tcW w:w="1613" w:type="dxa"/>
            <w:tcPrChange w:id="728" w:author="Rachelle Byars-Sargent" w:date="2017-09-23T20:36:00Z">
              <w:tcPr>
                <w:tcW w:w="1613" w:type="dxa"/>
              </w:tcPr>
            </w:tcPrChange>
          </w:tcPr>
          <w:p w:rsidR="004B4339" w:rsidRDefault="004B4339" w:rsidP="00F253E2">
            <w:pPr>
              <w:rPr>
                <w:ins w:id="729" w:author="Rachelle Byars-Sargent" w:date="2017-09-23T20:26:00Z"/>
              </w:rPr>
            </w:pPr>
            <w:ins w:id="730" w:author="Rachelle Byars-Sargent" w:date="2017-09-23T20:26:00Z">
              <w:r>
                <w:t>Possible Relationships</w:t>
              </w:r>
            </w:ins>
          </w:p>
        </w:tc>
        <w:tc>
          <w:tcPr>
            <w:tcW w:w="1038" w:type="dxa"/>
            <w:tcPrChange w:id="731" w:author="Rachelle Byars-Sargent" w:date="2017-09-23T20:36:00Z">
              <w:tcPr>
                <w:tcW w:w="1038" w:type="dxa"/>
              </w:tcPr>
            </w:tcPrChange>
          </w:tcPr>
          <w:p w:rsidR="004B4339" w:rsidRDefault="004B4339" w:rsidP="00F253E2">
            <w:pPr>
              <w:rPr>
                <w:ins w:id="732" w:author="Rachelle Byars-Sargent" w:date="2017-09-23T20:26:00Z"/>
              </w:rPr>
            </w:pPr>
            <w:ins w:id="733" w:author="Rachelle Byars-Sargent" w:date="2017-09-23T20:34:00Z">
              <w:r>
                <w:rPr>
                  <w:noProof/>
                </w:rPr>
                <w:drawing>
                  <wp:inline distT="0" distB="0" distL="0" distR="0" wp14:anchorId="5C010CD9" wp14:editId="2F56BA5F">
                    <wp:extent cx="511810" cy="140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140335"/>
                            </a:xfrm>
                            <a:prstGeom prst="rect">
                              <a:avLst/>
                            </a:prstGeom>
                            <a:noFill/>
                          </pic:spPr>
                        </pic:pic>
                      </a:graphicData>
                    </a:graphic>
                  </wp:inline>
                </w:drawing>
              </w:r>
            </w:ins>
          </w:p>
        </w:tc>
        <w:tc>
          <w:tcPr>
            <w:tcW w:w="1613" w:type="dxa"/>
            <w:tcPrChange w:id="734" w:author="Rachelle Byars-Sargent" w:date="2017-09-23T20:36:00Z">
              <w:tcPr>
                <w:tcW w:w="1613" w:type="dxa"/>
              </w:tcPr>
            </w:tcPrChange>
          </w:tcPr>
          <w:p w:rsidR="004B4339" w:rsidRDefault="004B4339">
            <w:pPr>
              <w:rPr>
                <w:ins w:id="735" w:author="Rachelle Byars-Sargent" w:date="2017-09-23T20:26:00Z"/>
              </w:rPr>
            </w:pPr>
            <w:ins w:id="736" w:author="Rachelle Byars-Sargent" w:date="2017-09-23T20:26:00Z">
              <w:r>
                <w:t>Core Relationships</w:t>
              </w:r>
            </w:ins>
          </w:p>
        </w:tc>
        <w:tc>
          <w:tcPr>
            <w:tcW w:w="790" w:type="dxa"/>
            <w:tcPrChange w:id="737" w:author="Rachelle Byars-Sargent" w:date="2017-09-23T20:36:00Z">
              <w:tcPr>
                <w:tcW w:w="790" w:type="dxa"/>
              </w:tcPr>
            </w:tcPrChange>
          </w:tcPr>
          <w:p w:rsidR="004B4339" w:rsidRDefault="004B4339" w:rsidP="00F253E2">
            <w:pPr>
              <w:rPr>
                <w:ins w:id="738" w:author="Rachelle Byars-Sargent" w:date="2017-09-23T20:26:00Z"/>
              </w:rPr>
            </w:pPr>
            <w:ins w:id="739" w:author="Rachelle Byars-Sargent" w:date="2017-09-23T20:34:00Z">
              <w:r>
                <w:rPr>
                  <w:noProof/>
                </w:rPr>
                <w:drawing>
                  <wp:inline distT="0" distB="0" distL="0" distR="0" wp14:anchorId="2D38AAAD" wp14:editId="71F8725B">
                    <wp:extent cx="280670" cy="1524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 cy="152400"/>
                            </a:xfrm>
                            <a:prstGeom prst="rect">
                              <a:avLst/>
                            </a:prstGeom>
                            <a:noFill/>
                          </pic:spPr>
                        </pic:pic>
                      </a:graphicData>
                    </a:graphic>
                  </wp:inline>
                </w:drawing>
              </w:r>
            </w:ins>
          </w:p>
        </w:tc>
        <w:tc>
          <w:tcPr>
            <w:tcW w:w="1334" w:type="dxa"/>
            <w:tcPrChange w:id="740" w:author="Rachelle Byars-Sargent" w:date="2017-09-23T20:36:00Z">
              <w:tcPr>
                <w:tcW w:w="1121" w:type="dxa"/>
              </w:tcPr>
            </w:tcPrChange>
          </w:tcPr>
          <w:p w:rsidR="004B4339" w:rsidRDefault="004B4339">
            <w:pPr>
              <w:rPr>
                <w:ins w:id="741" w:author="Rachelle Byars-Sargent" w:date="2017-09-23T20:26:00Z"/>
              </w:rPr>
            </w:pPr>
            <w:ins w:id="742" w:author="Rachelle Byars-Sargent" w:date="2017-09-23T20:30:00Z">
              <w:r>
                <w:t xml:space="preserve">Core </w:t>
              </w:r>
            </w:ins>
            <w:ins w:id="743" w:author="Rachelle Byars-Sargent" w:date="2017-09-23T21:15:00Z">
              <w:r w:rsidR="009D203D">
                <w:t>Entity</w:t>
              </w:r>
            </w:ins>
          </w:p>
        </w:tc>
        <w:tc>
          <w:tcPr>
            <w:tcW w:w="540" w:type="dxa"/>
            <w:tcPrChange w:id="744" w:author="Rachelle Byars-Sargent" w:date="2017-09-23T20:36:00Z">
              <w:tcPr>
                <w:tcW w:w="753" w:type="dxa"/>
              </w:tcPr>
            </w:tcPrChange>
          </w:tcPr>
          <w:p w:rsidR="004B4339" w:rsidRDefault="004B4339" w:rsidP="00F253E2">
            <w:pPr>
              <w:rPr>
                <w:ins w:id="745" w:author="Rachelle Byars-Sargent" w:date="2017-09-23T20:26:00Z"/>
              </w:rPr>
            </w:pPr>
            <w:ins w:id="746" w:author="Rachelle Byars-Sargent" w:date="2017-09-23T20:34:00Z">
              <w:r>
                <w:rPr>
                  <w:noProof/>
                </w:rPr>
                <w:drawing>
                  <wp:inline distT="0" distB="0" distL="0" distR="0" wp14:anchorId="63480026" wp14:editId="5C3A8BA4">
                    <wp:extent cx="280670" cy="1524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 cy="152400"/>
                            </a:xfrm>
                            <a:prstGeom prst="rect">
                              <a:avLst/>
                            </a:prstGeom>
                            <a:noFill/>
                          </pic:spPr>
                        </pic:pic>
                      </a:graphicData>
                    </a:graphic>
                  </wp:inline>
                </w:drawing>
              </w:r>
            </w:ins>
          </w:p>
        </w:tc>
        <w:tc>
          <w:tcPr>
            <w:tcW w:w="1890" w:type="dxa"/>
            <w:tcPrChange w:id="747" w:author="Rachelle Byars-Sargent" w:date="2017-09-23T20:36:00Z">
              <w:tcPr>
                <w:tcW w:w="1244" w:type="dxa"/>
              </w:tcPr>
            </w:tcPrChange>
          </w:tcPr>
          <w:p w:rsidR="004B4339" w:rsidRDefault="004B4339">
            <w:pPr>
              <w:rPr>
                <w:ins w:id="748" w:author="Rachelle Byars-Sargent" w:date="2017-09-23T20:26:00Z"/>
              </w:rPr>
            </w:pPr>
            <w:ins w:id="749" w:author="Rachelle Byars-Sargent" w:date="2017-09-23T20:32:00Z">
              <w:r>
                <w:t xml:space="preserve">Supplemental </w:t>
              </w:r>
            </w:ins>
            <w:ins w:id="750" w:author="Rachelle Byars-Sargent" w:date="2017-09-23T21:15:00Z">
              <w:r w:rsidR="009D203D">
                <w:t>Entity</w:t>
              </w:r>
            </w:ins>
          </w:p>
        </w:tc>
      </w:tr>
    </w:tbl>
    <w:p w:rsidR="005D1784" w:rsidRPr="00F253E2" w:rsidRDefault="005D1784"/>
    <w:sectPr w:rsidR="005D1784" w:rsidRPr="00F2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44A6"/>
    <w:multiLevelType w:val="hybridMultilevel"/>
    <w:tmpl w:val="D02CB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1C714C"/>
    <w:multiLevelType w:val="hybridMultilevel"/>
    <w:tmpl w:val="9494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163A7"/>
    <w:multiLevelType w:val="hybridMultilevel"/>
    <w:tmpl w:val="905A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72343"/>
    <w:multiLevelType w:val="hybridMultilevel"/>
    <w:tmpl w:val="0070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7E56E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E7C3631"/>
    <w:multiLevelType w:val="multilevel"/>
    <w:tmpl w:val="07AA4548"/>
    <w:lvl w:ilvl="0">
      <w:start w:val="1"/>
      <w:numFmt w:val="decimal"/>
      <w:lvlText w:val="%1"/>
      <w:lvlJc w:val="left"/>
      <w:pPr>
        <w:ind w:left="647" w:hanging="488"/>
      </w:pPr>
      <w:rPr>
        <w:rFonts w:hint="default"/>
      </w:rPr>
    </w:lvl>
    <w:lvl w:ilvl="1">
      <w:start w:val="1"/>
      <w:numFmt w:val="decimal"/>
      <w:lvlText w:val="%1.%2"/>
      <w:lvlJc w:val="left"/>
      <w:pPr>
        <w:ind w:left="647" w:hanging="488"/>
      </w:pPr>
      <w:rPr>
        <w:rFonts w:ascii="Calibri" w:eastAsia="Calibri" w:hAnsi="Calibri" w:hint="default"/>
        <w:b/>
        <w:bCs/>
        <w:spacing w:val="3"/>
        <w:w w:val="99"/>
        <w:sz w:val="32"/>
        <w:szCs w:val="32"/>
      </w:rPr>
    </w:lvl>
    <w:lvl w:ilvl="2">
      <w:start w:val="1"/>
      <w:numFmt w:val="bullet"/>
      <w:lvlText w:val=""/>
      <w:lvlJc w:val="left"/>
      <w:pPr>
        <w:ind w:left="640" w:hanging="269"/>
      </w:pPr>
      <w:rPr>
        <w:rFonts w:ascii="Symbol" w:eastAsia="Symbol" w:hAnsi="Symbol" w:hint="default"/>
        <w:sz w:val="24"/>
        <w:szCs w:val="24"/>
      </w:rPr>
    </w:lvl>
    <w:lvl w:ilvl="3">
      <w:start w:val="1"/>
      <w:numFmt w:val="bullet"/>
      <w:lvlText w:val="•"/>
      <w:lvlJc w:val="left"/>
      <w:pPr>
        <w:ind w:left="2632" w:hanging="269"/>
      </w:pPr>
      <w:rPr>
        <w:rFonts w:hint="default"/>
      </w:rPr>
    </w:lvl>
    <w:lvl w:ilvl="4">
      <w:start w:val="1"/>
      <w:numFmt w:val="bullet"/>
      <w:lvlText w:val="•"/>
      <w:lvlJc w:val="left"/>
      <w:pPr>
        <w:ind w:left="3625" w:hanging="269"/>
      </w:pPr>
      <w:rPr>
        <w:rFonts w:hint="default"/>
      </w:rPr>
    </w:lvl>
    <w:lvl w:ilvl="5">
      <w:start w:val="1"/>
      <w:numFmt w:val="bullet"/>
      <w:lvlText w:val="•"/>
      <w:lvlJc w:val="left"/>
      <w:pPr>
        <w:ind w:left="4617" w:hanging="269"/>
      </w:pPr>
      <w:rPr>
        <w:rFonts w:hint="default"/>
      </w:rPr>
    </w:lvl>
    <w:lvl w:ilvl="6">
      <w:start w:val="1"/>
      <w:numFmt w:val="bullet"/>
      <w:lvlText w:val="•"/>
      <w:lvlJc w:val="left"/>
      <w:pPr>
        <w:ind w:left="5610" w:hanging="269"/>
      </w:pPr>
      <w:rPr>
        <w:rFonts w:hint="default"/>
      </w:rPr>
    </w:lvl>
    <w:lvl w:ilvl="7">
      <w:start w:val="1"/>
      <w:numFmt w:val="bullet"/>
      <w:lvlText w:val="•"/>
      <w:lvlJc w:val="left"/>
      <w:pPr>
        <w:ind w:left="6602" w:hanging="269"/>
      </w:pPr>
      <w:rPr>
        <w:rFonts w:hint="default"/>
      </w:rPr>
    </w:lvl>
    <w:lvl w:ilvl="8">
      <w:start w:val="1"/>
      <w:numFmt w:val="bullet"/>
      <w:lvlText w:val="•"/>
      <w:lvlJc w:val="left"/>
      <w:pPr>
        <w:ind w:left="7595" w:hanging="269"/>
      </w:pPr>
      <w:rPr>
        <w:rFonts w:hint="default"/>
      </w:rPr>
    </w:lvl>
  </w:abstractNum>
  <w:abstractNum w:abstractNumId="9">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2"/>
  </w:num>
  <w:num w:numId="6">
    <w:abstractNumId w:val="0"/>
  </w:num>
  <w:num w:numId="7">
    <w:abstractNumId w:val="9"/>
  </w:num>
  <w:num w:numId="8">
    <w:abstractNumId w:val="6"/>
  </w:num>
  <w:num w:numId="9">
    <w:abstractNumId w:val="6"/>
  </w:num>
  <w:num w:numId="10">
    <w:abstractNumId w:val="8"/>
  </w:num>
  <w:num w:numId="11">
    <w:abstractNumId w:val="6"/>
  </w:num>
  <w:num w:numId="12">
    <w:abstractNumId w:val="4"/>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AztTQzMDawsLQwtrRQ0lEKTi0uzszPAykwrgUA9NMqeywAAAA="/>
  </w:docVars>
  <w:rsids>
    <w:rsidRoot w:val="000F4C28"/>
    <w:rsid w:val="000C0CFC"/>
    <w:rsid w:val="000D6529"/>
    <w:rsid w:val="000F4C28"/>
    <w:rsid w:val="001304E6"/>
    <w:rsid w:val="00154E71"/>
    <w:rsid w:val="00157D48"/>
    <w:rsid w:val="00237CC2"/>
    <w:rsid w:val="003C6603"/>
    <w:rsid w:val="004B2501"/>
    <w:rsid w:val="004B4339"/>
    <w:rsid w:val="00500CC6"/>
    <w:rsid w:val="00524CA6"/>
    <w:rsid w:val="005A4632"/>
    <w:rsid w:val="005D1784"/>
    <w:rsid w:val="005D7982"/>
    <w:rsid w:val="007255D5"/>
    <w:rsid w:val="00756DBA"/>
    <w:rsid w:val="00793C3F"/>
    <w:rsid w:val="007B0283"/>
    <w:rsid w:val="007E6E7B"/>
    <w:rsid w:val="008F5285"/>
    <w:rsid w:val="0090235A"/>
    <w:rsid w:val="00922A17"/>
    <w:rsid w:val="00973703"/>
    <w:rsid w:val="009D203D"/>
    <w:rsid w:val="00A45A62"/>
    <w:rsid w:val="00AC407B"/>
    <w:rsid w:val="00BE4F97"/>
    <w:rsid w:val="00C150B1"/>
    <w:rsid w:val="00CA61E2"/>
    <w:rsid w:val="00CD22C5"/>
    <w:rsid w:val="00D41752"/>
    <w:rsid w:val="00D44D40"/>
    <w:rsid w:val="00E41194"/>
    <w:rsid w:val="00E6282C"/>
    <w:rsid w:val="00F253E2"/>
    <w:rsid w:val="00FC5EBA"/>
    <w:rsid w:val="00FF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C28"/>
    <w:pPr>
      <w:spacing w:after="0" w:line="240" w:lineRule="auto"/>
    </w:pPr>
    <w:rPr>
      <w:rFonts w:ascii="Cambria" w:eastAsia="Cambria" w:hAnsi="Cambria" w:cs="Cambria"/>
      <w:color w:val="000000"/>
      <w:sz w:val="24"/>
      <w:szCs w:val="24"/>
    </w:rPr>
  </w:style>
  <w:style w:type="paragraph" w:styleId="Heading1">
    <w:name w:val="heading 1"/>
    <w:basedOn w:val="Normal"/>
    <w:next w:val="Normal"/>
    <w:link w:val="Heading1Char"/>
    <w:rsid w:val="00AC407B"/>
    <w:pPr>
      <w:keepNext/>
      <w:keepLines/>
      <w:numPr>
        <w:numId w:val="8"/>
      </w:numPr>
      <w:spacing w:before="480" w:after="120"/>
      <w:contextualSpacing/>
      <w:outlineLvl w:val="0"/>
    </w:pPr>
    <w:rPr>
      <w:rFonts w:ascii="Microsoft Sans Serif" w:hAnsi="Microsoft Sans Serif"/>
      <w:b/>
      <w:sz w:val="48"/>
      <w:szCs w:val="48"/>
    </w:rPr>
  </w:style>
  <w:style w:type="paragraph" w:styleId="Heading2">
    <w:name w:val="heading 2"/>
    <w:basedOn w:val="Normal"/>
    <w:next w:val="Normal"/>
    <w:link w:val="Heading2Char"/>
    <w:rsid w:val="00AC407B"/>
    <w:pPr>
      <w:keepNext/>
      <w:keepLines/>
      <w:numPr>
        <w:ilvl w:val="1"/>
        <w:numId w:val="8"/>
      </w:numPr>
      <w:spacing w:before="360" w:after="80" w:line="276" w:lineRule="auto"/>
      <w:contextualSpacing/>
      <w:outlineLvl w:val="1"/>
    </w:pPr>
    <w:rPr>
      <w:rFonts w:ascii="Microsoft Sans Serif" w:hAnsi="Microsoft Sans Serif"/>
      <w:b/>
      <w:color w:val="0077C0"/>
      <w:sz w:val="36"/>
      <w:szCs w:val="36"/>
    </w:rPr>
  </w:style>
  <w:style w:type="paragraph" w:styleId="Heading3">
    <w:name w:val="heading 3"/>
    <w:basedOn w:val="Normal"/>
    <w:next w:val="Normal"/>
    <w:link w:val="Heading3Char"/>
    <w:uiPriority w:val="9"/>
    <w:semiHidden/>
    <w:unhideWhenUsed/>
    <w:qFormat/>
    <w:rsid w:val="00500CC6"/>
    <w:pPr>
      <w:keepNext/>
      <w:keepLines/>
      <w:numPr>
        <w:ilvl w:val="2"/>
        <w:numId w:val="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0CC6"/>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0CC6"/>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00CC6"/>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CC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CC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CC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07B"/>
    <w:rPr>
      <w:rFonts w:ascii="Microsoft Sans Serif" w:eastAsia="Cambria" w:hAnsi="Microsoft Sans Serif" w:cs="Cambria"/>
      <w:b/>
      <w:color w:val="000000"/>
      <w:sz w:val="48"/>
      <w:szCs w:val="48"/>
    </w:rPr>
  </w:style>
  <w:style w:type="character" w:customStyle="1" w:styleId="Heading2Char">
    <w:name w:val="Heading 2 Char"/>
    <w:basedOn w:val="DefaultParagraphFont"/>
    <w:link w:val="Heading2"/>
    <w:rsid w:val="00AC407B"/>
    <w:rPr>
      <w:rFonts w:ascii="Microsoft Sans Serif" w:eastAsia="Cambria" w:hAnsi="Microsoft Sans Serif" w:cs="Cambria"/>
      <w:b/>
      <w:color w:val="0077C0"/>
      <w:sz w:val="36"/>
      <w:szCs w:val="36"/>
    </w:rPr>
  </w:style>
  <w:style w:type="paragraph" w:styleId="Quote">
    <w:name w:val="Quote"/>
    <w:basedOn w:val="Normal"/>
    <w:next w:val="Normal"/>
    <w:link w:val="QuoteChar"/>
    <w:uiPriority w:val="29"/>
    <w:qFormat/>
    <w:rsid w:val="00793C3F"/>
    <w:rPr>
      <w:i/>
      <w:iCs/>
      <w:color w:val="000000" w:themeColor="text1"/>
    </w:rPr>
  </w:style>
  <w:style w:type="character" w:customStyle="1" w:styleId="QuoteChar">
    <w:name w:val="Quote Char"/>
    <w:basedOn w:val="DefaultParagraphFont"/>
    <w:link w:val="Quote"/>
    <w:uiPriority w:val="29"/>
    <w:rsid w:val="00793C3F"/>
    <w:rPr>
      <w:rFonts w:ascii="Cambria" w:eastAsia="Cambria" w:hAnsi="Cambria" w:cs="Cambria"/>
      <w:i/>
      <w:iCs/>
      <w:color w:val="000000" w:themeColor="text1"/>
      <w:sz w:val="24"/>
      <w:szCs w:val="24"/>
    </w:rPr>
  </w:style>
  <w:style w:type="paragraph" w:styleId="BalloonText">
    <w:name w:val="Balloon Text"/>
    <w:basedOn w:val="Normal"/>
    <w:link w:val="BalloonTextChar"/>
    <w:uiPriority w:val="99"/>
    <w:semiHidden/>
    <w:unhideWhenUsed/>
    <w:rsid w:val="00793C3F"/>
    <w:rPr>
      <w:rFonts w:ascii="Tahoma" w:hAnsi="Tahoma" w:cs="Tahoma"/>
      <w:sz w:val="16"/>
      <w:szCs w:val="16"/>
    </w:rPr>
  </w:style>
  <w:style w:type="character" w:customStyle="1" w:styleId="BalloonTextChar">
    <w:name w:val="Balloon Text Char"/>
    <w:basedOn w:val="DefaultParagraphFont"/>
    <w:link w:val="BalloonText"/>
    <w:uiPriority w:val="99"/>
    <w:semiHidden/>
    <w:rsid w:val="00793C3F"/>
    <w:rPr>
      <w:rFonts w:ascii="Tahoma" w:eastAsia="Cambria" w:hAnsi="Tahoma" w:cs="Tahoma"/>
      <w:color w:val="000000"/>
      <w:sz w:val="16"/>
      <w:szCs w:val="16"/>
    </w:rPr>
  </w:style>
  <w:style w:type="paragraph" w:styleId="ListParagraph">
    <w:name w:val="List Paragraph"/>
    <w:basedOn w:val="Normal"/>
    <w:uiPriority w:val="34"/>
    <w:qFormat/>
    <w:rsid w:val="00157D48"/>
    <w:pPr>
      <w:ind w:left="720"/>
      <w:contextualSpacing/>
    </w:pPr>
  </w:style>
  <w:style w:type="character" w:customStyle="1" w:styleId="Heading3Char">
    <w:name w:val="Heading 3 Char"/>
    <w:basedOn w:val="DefaultParagraphFont"/>
    <w:link w:val="Heading3"/>
    <w:uiPriority w:val="9"/>
    <w:semiHidden/>
    <w:rsid w:val="00500CC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500CC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500CC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00CC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500CC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500C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C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7255D5"/>
    <w:pPr>
      <w:widowControl w:val="0"/>
      <w:ind w:left="1420"/>
    </w:pPr>
    <w:rPr>
      <w:rFonts w:ascii="Calibri" w:eastAsia="Calibri" w:hAnsi="Calibri" w:cstheme="minorBidi"/>
      <w:color w:val="auto"/>
    </w:rPr>
  </w:style>
  <w:style w:type="character" w:customStyle="1" w:styleId="BodyTextChar">
    <w:name w:val="Body Text Char"/>
    <w:basedOn w:val="DefaultParagraphFont"/>
    <w:link w:val="BodyText"/>
    <w:uiPriority w:val="1"/>
    <w:rsid w:val="007255D5"/>
    <w:rPr>
      <w:rFonts w:ascii="Calibri" w:eastAsia="Calibri" w:hAnsi="Calibri"/>
      <w:sz w:val="24"/>
      <w:szCs w:val="24"/>
    </w:rPr>
  </w:style>
  <w:style w:type="character" w:styleId="Hyperlink">
    <w:name w:val="Hyperlink"/>
    <w:basedOn w:val="DefaultParagraphFont"/>
    <w:uiPriority w:val="99"/>
    <w:unhideWhenUsed/>
    <w:rsid w:val="007255D5"/>
    <w:rPr>
      <w:color w:val="0000FF" w:themeColor="hyperlink"/>
      <w:u w:val="single"/>
    </w:rPr>
  </w:style>
  <w:style w:type="table" w:styleId="TableGrid">
    <w:name w:val="Table Grid"/>
    <w:basedOn w:val="TableNormal"/>
    <w:uiPriority w:val="59"/>
    <w:rsid w:val="00725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1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23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2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2</cp:revision>
  <dcterms:created xsi:type="dcterms:W3CDTF">2017-10-16T16:42:00Z</dcterms:created>
  <dcterms:modified xsi:type="dcterms:W3CDTF">2017-10-16T16:42:00Z</dcterms:modified>
</cp:coreProperties>
</file>